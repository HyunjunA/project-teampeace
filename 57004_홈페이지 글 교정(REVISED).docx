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2275" w14:textId="77777777" w:rsidR="004400D8" w:rsidRPr="00935E61" w:rsidRDefault="004400D8" w:rsidP="00935E61">
      <w:pPr>
        <w:adjustRightInd w:val="0"/>
        <w:snapToGrid w:val="0"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commentRangeStart w:id="0"/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commentRangeEnd w:id="0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0"/>
      </w:r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" w:author="Annabel" w:date="2019-03-17T14:12:00Z">
        <w:r w:rsidRPr="00935E61" w:rsidDel="00935E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Data </w:delText>
        </w:r>
        <w:commentRangeStart w:id="2"/>
        <w:r w:rsidRPr="00935E61" w:rsidDel="00935E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set</w:delText>
        </w:r>
      </w:del>
      <w:ins w:id="3" w:author="Annabel" w:date="2019-03-17T14:12:00Z">
        <w:r w:rsidR="00935E61" w:rsidRPr="00935E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Dataset</w:t>
        </w:r>
      </w:ins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commentRangeEnd w:id="2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2"/>
      </w:r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commentRangeStart w:id="4"/>
      <w:commentRangeStart w:id="5"/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commentRangeEnd w:id="4"/>
      <w:r w:rsidR="00935E61">
        <w:rPr>
          <w:rStyle w:val="a5"/>
        </w:rPr>
        <w:commentReference w:id="4"/>
      </w:r>
      <w:commentRangeEnd w:id="5"/>
      <w:r w:rsidR="00935E61">
        <w:rPr>
          <w:rStyle w:val="a5"/>
        </w:rPr>
        <w:commentReference w:id="5"/>
      </w:r>
    </w:p>
    <w:p w14:paraId="1867D4B3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del w:id="6" w:author="Annabel" w:date="2019-03-17T14:2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There was an</w:delText>
        </w:r>
      </w:del>
      <w:ins w:id="7" w:author="Annabel" w:date="2019-03-17T14:2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international organization</w:t>
      </w:r>
      <w:del w:id="8" w:author="Annabel" w:date="2019-03-17T14:2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called the League of </w:t>
      </w:r>
      <w:commentRangeStart w:id="9"/>
      <w:r w:rsidRPr="00935E61">
        <w:rPr>
          <w:rFonts w:ascii="Times New Roman" w:eastAsia="Times New Roman" w:hAnsi="Times New Roman" w:cs="Times New Roman"/>
          <w:sz w:val="24"/>
          <w:szCs w:val="24"/>
        </w:rPr>
        <w:t>Nations</w:t>
      </w:r>
      <w:del w:id="10" w:author="Annabel" w:date="2019-03-17T14:2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. The League of Nations had</w:delText>
        </w:r>
      </w:del>
      <w:commentRangeEnd w:id="9"/>
      <w:r w:rsidR="00935E61">
        <w:rPr>
          <w:rStyle w:val="a5"/>
        </w:rPr>
        <w:commentReference w:id="9"/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failed to prevent the outbreak of World War 2. Many leaders of </w:t>
      </w:r>
      <w:commentRangeStart w:id="11"/>
      <w:r w:rsidRPr="00935E61">
        <w:rPr>
          <w:rFonts w:ascii="Times New Roman" w:eastAsia="Times New Roman" w:hAnsi="Times New Roman" w:cs="Times New Roman"/>
          <w:sz w:val="24"/>
          <w:szCs w:val="24"/>
        </w:rPr>
        <w:t>countries</w:t>
      </w:r>
      <w:commentRangeEnd w:id="11"/>
      <w:r w:rsidR="00935E61">
        <w:rPr>
          <w:rStyle w:val="a5"/>
        </w:rPr>
        <w:commentReference w:id="11"/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nnabel" w:date="2019-03-17T14:2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have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tried to make </w:t>
      </w:r>
      <w:commentRangeStart w:id="13"/>
      <w:r w:rsidRPr="00935E61">
        <w:rPr>
          <w:rFonts w:ascii="Times New Roman" w:eastAsia="Times New Roman" w:hAnsi="Times New Roman" w:cs="Times New Roman"/>
          <w:sz w:val="24"/>
          <w:szCs w:val="24"/>
        </w:rPr>
        <w:t>peace</w:t>
      </w:r>
      <w:commentRangeEnd w:id="13"/>
      <w:r w:rsidR="00935E61">
        <w:rPr>
          <w:rStyle w:val="a5"/>
        </w:rPr>
        <w:commentReference w:id="13"/>
      </w:r>
      <w:del w:id="14" w:author="Annabel" w:date="2019-03-17T14:27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and remain peaceful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One of the results </w:t>
      </w:r>
      <w:commentRangeStart w:id="15"/>
      <w:ins w:id="16" w:author="Annabel" w:date="2019-03-17T14:27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at the end of World War 2</w:t>
        </w:r>
        <w:commentRangeEnd w:id="15"/>
        <w:r w:rsidR="00935E61">
          <w:rPr>
            <w:rStyle w:val="a5"/>
          </w:rPr>
          <w:commentReference w:id="15"/>
        </w:r>
        <w:r w:rsid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Annabel" w:date="2019-03-17T14:27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is </w:delText>
        </w:r>
      </w:del>
      <w:ins w:id="18" w:author="Annabel" w:date="2019-03-17T14:27:00Z">
        <w:r w:rsidR="00935E61">
          <w:rPr>
            <w:rFonts w:ascii="Times New Roman" w:eastAsia="Times New Roman" w:hAnsi="Times New Roman" w:cs="Times New Roman"/>
            <w:sz w:val="24"/>
            <w:szCs w:val="24"/>
          </w:rPr>
          <w:t>was</w:t>
        </w:r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creation of </w:t>
      </w:r>
      <w:ins w:id="19" w:author="Annabel" w:date="2019-03-17T14:27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the United Nations (</w:t>
        </w:r>
        <w:commentRangeStart w:id="20"/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UN</w:t>
        </w:r>
        <w:commentRangeEnd w:id="20"/>
        <w:r w:rsidR="00935E61">
          <w:rPr>
            <w:rStyle w:val="a5"/>
          </w:rPr>
          <w:commentReference w:id="20"/>
        </w:r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21" w:author="Annabel" w:date="2019-03-17T14:27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the UN. At the end of World War 2, the United Nations (UN) was created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as an international peacekeeping organization and a forum for resolving conflicts between nations. We will see whether the frequency of war outbreaks has increased or decreased</w:t>
      </w:r>
      <w:del w:id="22" w:author="Annabel" w:date="2019-03-17T14:28:00Z">
        <w:r w:rsidRPr="00935E61" w:rsidDel="008145D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using datasets produced by the </w:t>
      </w:r>
      <w:commentRangeStart w:id="23"/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SIPRI and </w:t>
      </w:r>
      <w:commentRangeStart w:id="24"/>
      <w:ins w:id="25" w:author="Annabel" w:date="2019-03-17T14:27:00Z">
        <w:r w:rsidR="00935E61">
          <w:rPr>
            <w:rFonts w:ascii="Times New Roman" w:eastAsia="Times New Roman" w:hAnsi="Times New Roman" w:cs="Times New Roman"/>
            <w:sz w:val="24"/>
            <w:szCs w:val="24"/>
          </w:rPr>
          <w:t>the</w:t>
        </w:r>
      </w:ins>
      <w:commentRangeEnd w:id="24"/>
      <w:ins w:id="26" w:author="Annabel" w:date="2019-03-17T14:28:00Z">
        <w:r w:rsidR="00935E61">
          <w:rPr>
            <w:rStyle w:val="a5"/>
          </w:rPr>
          <w:commentReference w:id="24"/>
        </w:r>
      </w:ins>
      <w:ins w:id="27" w:author="Annabel" w:date="2019-03-17T14:27:00Z">
        <w:r w:rsid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C.O.W</w:t>
      </w:r>
      <w:commentRangeEnd w:id="23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23"/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project. First, </w:t>
      </w:r>
      <w:del w:id="28" w:author="Annabel" w:date="2019-03-17T14:28:00Z">
        <w:r w:rsidRPr="00935E61" w:rsidDel="008145D5">
          <w:rPr>
            <w:rFonts w:ascii="Times New Roman" w:eastAsia="Times New Roman" w:hAnsi="Times New Roman" w:cs="Times New Roman"/>
            <w:sz w:val="24"/>
            <w:szCs w:val="24"/>
          </w:rPr>
          <w:delText>let us</w:delText>
        </w:r>
      </w:del>
      <w:ins w:id="29" w:author="Annabel" w:date="2019-03-17T14:28:00Z">
        <w:r w:rsidR="008145D5">
          <w:rPr>
            <w:rFonts w:ascii="Times New Roman" w:eastAsia="Times New Roman" w:hAnsi="Times New Roman" w:cs="Times New Roman"/>
            <w:sz w:val="24"/>
            <w:szCs w:val="24"/>
          </w:rPr>
          <w:t>we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introduce each </w:t>
      </w:r>
      <w:del w:id="30" w:author="Annabel" w:date="2019-03-17T14:12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data set</w:delText>
        </w:r>
      </w:del>
      <w:ins w:id="31" w:author="Annabel" w:date="2019-03-17T14:12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dataset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Annabel" w:date="2019-03-17T14:2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that we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use</w:t>
      </w:r>
      <w:ins w:id="33" w:author="Annabel" w:date="2019-03-17T14:28:00Z">
        <w:r w:rsidR="00935E61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57839C" w14:textId="77777777" w:rsidR="004400D8" w:rsidRPr="00935E61" w:rsidRDefault="004400D8" w:rsidP="00935E61">
      <w:pPr>
        <w:pStyle w:val="5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5E61">
        <w:rPr>
          <w:rFonts w:ascii="Times New Roman" w:hAnsi="Times New Roman" w:cs="Times New Roman"/>
          <w:color w:val="auto"/>
          <w:sz w:val="24"/>
          <w:szCs w:val="24"/>
        </w:rPr>
        <w:t>Military Expenditure</w:t>
      </w:r>
      <w:bookmarkStart w:id="34" w:name="_GoBack"/>
      <w:bookmarkEnd w:id="34"/>
    </w:p>
    <w:p w14:paraId="5260D46F" w14:textId="77777777" w:rsidR="004400D8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  <w:rPr>
          <w:ins w:id="35" w:author="최 현준" w:date="2019-03-18T09:23:00Z"/>
        </w:rPr>
      </w:pPr>
      <w:r w:rsidRPr="00935E61">
        <w:t xml:space="preserve">A military budget (or military expenditure), also known as a defense budget, is the </w:t>
      </w:r>
      <w:commentRangeStart w:id="36"/>
      <w:del w:id="37" w:author="Annabel" w:date="2019-03-17T14:28:00Z">
        <w:r w:rsidRPr="00935E61" w:rsidDel="008145D5">
          <w:delText xml:space="preserve">number </w:delText>
        </w:r>
      </w:del>
      <w:ins w:id="38" w:author="Annabel" w:date="2019-03-17T14:28:00Z">
        <w:r w:rsidR="008145D5">
          <w:t>amount</w:t>
        </w:r>
        <w:commentRangeEnd w:id="36"/>
        <w:r w:rsidR="008145D5">
          <w:rPr>
            <w:rStyle w:val="a5"/>
            <w:rFonts w:asciiTheme="minorHAnsi" w:eastAsiaTheme="minorEastAsia" w:hAnsiTheme="minorHAnsi" w:cstheme="minorBidi"/>
          </w:rPr>
          <w:commentReference w:id="36"/>
        </w:r>
        <w:r w:rsidR="008145D5" w:rsidRPr="00935E61">
          <w:t xml:space="preserve"> </w:t>
        </w:r>
      </w:ins>
      <w:r w:rsidRPr="00935E61">
        <w:t xml:space="preserve">of financial resources dedicated by a state to raising and maintaining armed forces or other methods essential for defense purposes. By visualizing </w:t>
      </w:r>
      <w:ins w:id="39" w:author="Annabel" w:date="2019-03-17T14:29:00Z">
        <w:r w:rsidR="008145D5">
          <w:t xml:space="preserve">the </w:t>
        </w:r>
      </w:ins>
      <w:r w:rsidRPr="00935E61">
        <w:t xml:space="preserve">military expenditure of the top 10 spenders, which </w:t>
      </w:r>
      <w:del w:id="40" w:author="Annabel" w:date="2019-03-17T14:29:00Z">
        <w:r w:rsidRPr="00935E61" w:rsidDel="008145D5">
          <w:delText xml:space="preserve">have </w:delText>
        </w:r>
      </w:del>
      <w:ins w:id="41" w:author="Annabel" w:date="2019-03-17T14:29:00Z">
        <w:r w:rsidR="008145D5" w:rsidRPr="00935E61">
          <w:t>ha</w:t>
        </w:r>
        <w:r w:rsidR="008145D5">
          <w:t>s</w:t>
        </w:r>
        <w:r w:rsidR="008145D5" w:rsidRPr="00935E61">
          <w:t xml:space="preserve"> </w:t>
        </w:r>
      </w:ins>
      <w:r w:rsidRPr="00935E61">
        <w:t xml:space="preserve">a significant effect on international relations, we </w:t>
      </w:r>
      <w:ins w:id="42" w:author="Annabel" w:date="2019-03-17T14:29:00Z">
        <w:r w:rsidR="008145D5">
          <w:t xml:space="preserve">can </w:t>
        </w:r>
      </w:ins>
      <w:commentRangeStart w:id="43"/>
      <w:del w:id="44" w:author="Annabel" w:date="2019-03-17T14:29:00Z">
        <w:r w:rsidRPr="00935E61" w:rsidDel="008145D5">
          <w:delText xml:space="preserve">check </w:delText>
        </w:r>
      </w:del>
      <w:ins w:id="45" w:author="Annabel" w:date="2019-03-17T14:29:00Z">
        <w:r w:rsidR="008145D5">
          <w:t>see</w:t>
        </w:r>
        <w:commentRangeEnd w:id="43"/>
        <w:r w:rsidR="008145D5">
          <w:rPr>
            <w:rStyle w:val="a5"/>
            <w:rFonts w:asciiTheme="minorHAnsi" w:eastAsiaTheme="minorEastAsia" w:hAnsiTheme="minorHAnsi" w:cstheme="minorBidi"/>
          </w:rPr>
          <w:commentReference w:id="43"/>
        </w:r>
        <w:r w:rsidR="008145D5" w:rsidRPr="00935E61">
          <w:t xml:space="preserve"> </w:t>
        </w:r>
      </w:ins>
      <w:r w:rsidRPr="00935E61">
        <w:t xml:space="preserve">how the arms race is going, which causes serious tension between countries. </w:t>
      </w:r>
    </w:p>
    <w:p w14:paraId="67C27B37" w14:textId="77777777" w:rsidR="00CE1E87" w:rsidRPr="00935E61" w:rsidRDefault="00CE1E87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</w:p>
    <w:p w14:paraId="2AFDE577" w14:textId="77777777" w:rsidR="004400D8" w:rsidRPr="00935E61" w:rsidRDefault="004400D8" w:rsidP="00935E61">
      <w:pPr>
        <w:pStyle w:val="5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5E61">
        <w:rPr>
          <w:rFonts w:ascii="Times New Roman" w:hAnsi="Times New Roman" w:cs="Times New Roman"/>
          <w:color w:val="auto"/>
          <w:sz w:val="24"/>
          <w:szCs w:val="24"/>
        </w:rPr>
        <w:t xml:space="preserve">MIDs and Countries </w:t>
      </w:r>
      <w:del w:id="46" w:author="Annabel" w:date="2019-03-17T14:18:00Z">
        <w:r w:rsidRPr="00935E61" w:rsidDel="00935E61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at </w:delText>
        </w:r>
        <w:commentRangeStart w:id="47"/>
        <w:r w:rsidRPr="00935E61" w:rsidDel="00935E61">
          <w:rPr>
            <w:rFonts w:ascii="Times New Roman" w:hAnsi="Times New Roman" w:cs="Times New Roman"/>
            <w:color w:val="auto"/>
            <w:sz w:val="24"/>
            <w:szCs w:val="24"/>
          </w:rPr>
          <w:delText>War</w:delText>
        </w:r>
      </w:del>
      <w:del w:id="48" w:author="Annabel" w:date="2019-03-17T14:14:00Z">
        <w:r w:rsidRPr="00935E61" w:rsidDel="00935E61">
          <w:rPr>
            <w:rFonts w:ascii="Times New Roman" w:hAnsi="Times New Roman" w:cs="Times New Roman"/>
            <w:color w:val="auto"/>
            <w:sz w:val="24"/>
            <w:szCs w:val="24"/>
          </w:rPr>
          <w:delText>s</w:delText>
        </w:r>
      </w:del>
      <w:commentRangeEnd w:id="47"/>
      <w:ins w:id="49" w:author="Annabel" w:date="2019-03-17T14:18:00Z">
        <w:r w:rsidR="00935E61" w:rsidRPr="00935E61">
          <w:rPr>
            <w:rFonts w:ascii="Times New Roman" w:hAnsi="Times New Roman" w:cs="Times New Roman"/>
            <w:color w:val="auto"/>
            <w:sz w:val="24"/>
            <w:szCs w:val="24"/>
          </w:rPr>
          <w:t xml:space="preserve">at </w:t>
        </w:r>
      </w:ins>
      <w:ins w:id="50" w:author="Annabel" w:date="2019-03-17T14:29:00Z">
        <w:r w:rsidR="008145D5">
          <w:rPr>
            <w:rFonts w:ascii="Times New Roman" w:hAnsi="Times New Roman" w:cs="Times New Roman"/>
            <w:color w:val="auto"/>
            <w:sz w:val="24"/>
            <w:szCs w:val="24"/>
          </w:rPr>
          <w:t>W</w:t>
        </w:r>
      </w:ins>
      <w:ins w:id="51" w:author="Annabel" w:date="2019-03-17T14:18:00Z">
        <w:r w:rsidR="00935E61" w:rsidRPr="00935E61">
          <w:rPr>
            <w:rFonts w:ascii="Times New Roman" w:hAnsi="Times New Roman" w:cs="Times New Roman"/>
            <w:color w:val="auto"/>
            <w:sz w:val="24"/>
            <w:szCs w:val="24"/>
          </w:rPr>
          <w:t>ar</w:t>
        </w:r>
      </w:ins>
      <w:r w:rsidR="00935E61" w:rsidRPr="00935E61">
        <w:rPr>
          <w:rStyle w:val="a5"/>
          <w:rFonts w:ascii="Times New Roman" w:eastAsiaTheme="minorEastAsia" w:hAnsi="Times New Roman" w:cs="Times New Roman"/>
          <w:color w:val="auto"/>
          <w:sz w:val="24"/>
          <w:szCs w:val="24"/>
        </w:rPr>
        <w:commentReference w:id="47"/>
      </w:r>
    </w:p>
    <w:p w14:paraId="6958E310" w14:textId="77777777" w:rsidR="004400D8" w:rsidRPr="00935E61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  <w:commentRangeStart w:id="52"/>
      <w:del w:id="53" w:author="Annabel" w:date="2019-03-17T14:14:00Z">
        <w:r w:rsidRPr="00935E61" w:rsidDel="00935E61">
          <w:delText>The</w:delText>
        </w:r>
      </w:del>
      <w:commentRangeEnd w:id="52"/>
      <w:r w:rsidR="00935E61" w:rsidRPr="00935E61">
        <w:rPr>
          <w:rStyle w:val="a5"/>
          <w:rFonts w:eastAsiaTheme="minorEastAsia"/>
          <w:sz w:val="24"/>
          <w:szCs w:val="24"/>
        </w:rPr>
        <w:commentReference w:id="52"/>
      </w:r>
      <w:del w:id="54" w:author="Annabel" w:date="2019-03-17T14:14:00Z">
        <w:r w:rsidRPr="00935E61" w:rsidDel="00935E61">
          <w:delText xml:space="preserve"> definition of militarized</w:delText>
        </w:r>
      </w:del>
      <w:ins w:id="55" w:author="Annabel" w:date="2019-03-17T14:14:00Z">
        <w:r w:rsidR="00935E61" w:rsidRPr="00935E61">
          <w:t>Militarized</w:t>
        </w:r>
      </w:ins>
      <w:r w:rsidRPr="00935E61">
        <w:t xml:space="preserve"> interstate disputes (MIDs) are conflicts between states that do not involve a full-scale war. A conflict is described as a</w:t>
      </w:r>
      <w:ins w:id="56" w:author="Annabel" w:date="2019-03-17T14:29:00Z">
        <w:r w:rsidR="008145D5">
          <w:t>n</w:t>
        </w:r>
      </w:ins>
      <w:r w:rsidRPr="00935E61">
        <w:t xml:space="preserve"> MID if it causes fewer than 1,000 deaths</w:t>
      </w:r>
      <w:del w:id="57" w:author="Annabel" w:date="2019-03-17T14:29:00Z">
        <w:r w:rsidRPr="00935E61" w:rsidDel="008145D5">
          <w:delText>,</w:delText>
        </w:r>
      </w:del>
      <w:r w:rsidRPr="00935E61">
        <w:t xml:space="preserve"> and some military force is used. </w:t>
      </w:r>
      <w:del w:id="58" w:author="Annabel" w:date="2019-03-17T14:30:00Z">
        <w:r w:rsidRPr="00935E61" w:rsidDel="008145D5">
          <w:delText>In the</w:delText>
        </w:r>
      </w:del>
      <w:ins w:id="59" w:author="Annabel" w:date="2019-03-17T14:30:00Z">
        <w:r w:rsidR="008145D5" w:rsidRPr="00935E61">
          <w:t>The</w:t>
        </w:r>
      </w:ins>
      <w:r w:rsidRPr="00935E61">
        <w:t xml:space="preserve"> Military </w:t>
      </w:r>
      <w:del w:id="60" w:author="Annabel" w:date="2019-03-17T14:30:00Z">
        <w:r w:rsidRPr="00935E61" w:rsidDel="008145D5">
          <w:delText xml:space="preserve">expenditure </w:delText>
        </w:r>
      </w:del>
      <w:ins w:id="61" w:author="Annabel" w:date="2019-03-17T14:30:00Z">
        <w:r w:rsidR="008145D5">
          <w:t>E</w:t>
        </w:r>
        <w:r w:rsidR="008145D5" w:rsidRPr="00935E61">
          <w:t xml:space="preserve">xpenditure </w:t>
        </w:r>
      </w:ins>
      <w:r w:rsidRPr="00935E61">
        <w:t>section</w:t>
      </w:r>
      <w:del w:id="62" w:author="Annabel" w:date="2019-03-17T14:30:00Z">
        <w:r w:rsidRPr="00935E61" w:rsidDel="008145D5">
          <w:delText>, after helping people understand</w:delText>
        </w:r>
      </w:del>
      <w:ins w:id="63" w:author="Annabel" w:date="2019-03-17T14:30:00Z">
        <w:r w:rsidR="008145D5">
          <w:t xml:space="preserve"> elucidated</w:t>
        </w:r>
      </w:ins>
      <w:r w:rsidRPr="00935E61">
        <w:t xml:space="preserve"> the trend of the </w:t>
      </w:r>
      <w:del w:id="64" w:author="Annabel" w:date="2019-03-17T14:30:00Z">
        <w:r w:rsidRPr="00935E61" w:rsidDel="008145D5">
          <w:delText xml:space="preserve">figures of </w:delText>
        </w:r>
      </w:del>
      <w:r w:rsidRPr="00935E61">
        <w:t>military expenditure</w:t>
      </w:r>
      <w:ins w:id="65" w:author="Annabel" w:date="2019-03-17T14:30:00Z">
        <w:r w:rsidR="008145D5" w:rsidRPr="008145D5">
          <w:t xml:space="preserve"> </w:t>
        </w:r>
        <w:commentRangeStart w:id="66"/>
        <w:commentRangeStart w:id="67"/>
        <w:r w:rsidR="008145D5" w:rsidRPr="00935E61">
          <w:t>figures</w:t>
        </w:r>
        <w:commentRangeEnd w:id="66"/>
        <w:r w:rsidR="008145D5">
          <w:rPr>
            <w:rStyle w:val="a5"/>
            <w:rFonts w:asciiTheme="minorHAnsi" w:eastAsiaTheme="minorEastAsia" w:hAnsiTheme="minorHAnsi" w:cstheme="minorBidi"/>
          </w:rPr>
          <w:commentReference w:id="66"/>
        </w:r>
        <w:commentRangeEnd w:id="67"/>
        <w:r w:rsidR="008145D5">
          <w:rPr>
            <w:rStyle w:val="a5"/>
            <w:rFonts w:asciiTheme="minorHAnsi" w:eastAsiaTheme="minorEastAsia" w:hAnsiTheme="minorHAnsi" w:cstheme="minorBidi"/>
          </w:rPr>
          <w:commentReference w:id="67"/>
        </w:r>
      </w:ins>
      <w:del w:id="68" w:author="Annabel" w:date="2019-03-17T14:30:00Z">
        <w:r w:rsidRPr="00935E61" w:rsidDel="008145D5">
          <w:delText xml:space="preserve">, </w:delText>
        </w:r>
      </w:del>
      <w:ins w:id="69" w:author="Annabel" w:date="2019-03-17T14:30:00Z">
        <w:r w:rsidR="008145D5">
          <w:t>.</w:t>
        </w:r>
        <w:r w:rsidR="008145D5" w:rsidRPr="00935E61">
          <w:t xml:space="preserve"> </w:t>
        </w:r>
      </w:ins>
      <w:del w:id="70" w:author="Annabel" w:date="2019-03-17T14:30:00Z">
        <w:r w:rsidRPr="00935E61" w:rsidDel="008145D5">
          <w:delText>in this</w:delText>
        </w:r>
      </w:del>
      <w:ins w:id="71" w:author="Annabel" w:date="2019-03-17T14:30:00Z">
        <w:r w:rsidR="008145D5" w:rsidRPr="00935E61">
          <w:t>This</w:t>
        </w:r>
      </w:ins>
      <w:r w:rsidRPr="00935E61">
        <w:t xml:space="preserve"> MIDs and </w:t>
      </w:r>
      <w:ins w:id="72" w:author="Annabel" w:date="2019-03-17T14:31:00Z">
        <w:r w:rsidR="008145D5" w:rsidRPr="00935E61">
          <w:t xml:space="preserve">Countries at </w:t>
        </w:r>
      </w:ins>
      <w:r w:rsidRPr="00935E61">
        <w:t>War section</w:t>
      </w:r>
      <w:del w:id="73" w:author="Annabel" w:date="2019-03-17T14:30:00Z">
        <w:r w:rsidRPr="00935E61" w:rsidDel="008145D5">
          <w:delText>, we want to</w:delText>
        </w:r>
      </w:del>
      <w:r w:rsidRPr="00935E61">
        <w:t xml:space="preserve"> show</w:t>
      </w:r>
      <w:ins w:id="74" w:author="Annabel" w:date="2019-03-17T14:30:00Z">
        <w:r w:rsidR="008145D5">
          <w:t>s</w:t>
        </w:r>
      </w:ins>
      <w:r w:rsidRPr="00935E61">
        <w:t xml:space="preserve"> </w:t>
      </w:r>
      <w:del w:id="75" w:author="Annabel" w:date="2019-03-17T14:31:00Z">
        <w:r w:rsidRPr="00935E61" w:rsidDel="008145D5">
          <w:delText xml:space="preserve">how </w:delText>
        </w:r>
      </w:del>
      <w:r w:rsidRPr="00935E61">
        <w:t xml:space="preserve">the </w:t>
      </w:r>
      <w:del w:id="76" w:author="Annabel" w:date="2019-03-17T14:30:00Z">
        <w:r w:rsidRPr="00935E61" w:rsidDel="008145D5">
          <w:delText xml:space="preserve">entire </w:delText>
        </w:r>
      </w:del>
      <w:r w:rsidRPr="00935E61">
        <w:t>trend</w:t>
      </w:r>
      <w:ins w:id="77" w:author="Annabel" w:date="2019-03-17T14:30:00Z">
        <w:r w:rsidR="008145D5">
          <w:t>s</w:t>
        </w:r>
      </w:ins>
      <w:r w:rsidRPr="00935E61">
        <w:t xml:space="preserve"> of MIDs and Wars </w:t>
      </w:r>
      <w:del w:id="78" w:author="Annabel" w:date="2019-03-17T14:30:00Z">
        <w:r w:rsidRPr="00935E61" w:rsidDel="008145D5">
          <w:delText xml:space="preserve">are going </w:delText>
        </w:r>
      </w:del>
      <w:r w:rsidRPr="00935E61">
        <w:t xml:space="preserve">by year. This information is provided with </w:t>
      </w:r>
      <w:ins w:id="79" w:author="Annabel" w:date="2019-03-17T14:31:00Z">
        <w:r w:rsidR="008145D5">
          <w:t xml:space="preserve">the </w:t>
        </w:r>
        <w:r w:rsidR="008145D5" w:rsidRPr="00935E61">
          <w:t xml:space="preserve">location </w:t>
        </w:r>
        <w:commentRangeStart w:id="80"/>
        <w:r w:rsidR="008145D5" w:rsidRPr="00935E61">
          <w:t>information</w:t>
        </w:r>
      </w:ins>
      <w:commentRangeEnd w:id="80"/>
      <w:ins w:id="81" w:author="Annabel" w:date="2019-03-17T14:32:00Z">
        <w:r w:rsidR="008145D5">
          <w:rPr>
            <w:rStyle w:val="a5"/>
            <w:rFonts w:asciiTheme="minorHAnsi" w:eastAsiaTheme="minorEastAsia" w:hAnsiTheme="minorHAnsi" w:cstheme="minorBidi"/>
          </w:rPr>
          <w:commentReference w:id="80"/>
        </w:r>
      </w:ins>
      <w:ins w:id="82" w:author="Annabel" w:date="2019-03-17T14:31:00Z">
        <w:r w:rsidR="008145D5" w:rsidRPr="00935E61">
          <w:t xml:space="preserve"> </w:t>
        </w:r>
      </w:ins>
      <w:ins w:id="83" w:author="Annabel" w:date="2019-03-17T14:32:00Z">
        <w:r w:rsidR="008145D5">
          <w:t xml:space="preserve">of </w:t>
        </w:r>
      </w:ins>
      <w:r w:rsidRPr="00935E61">
        <w:t xml:space="preserve">each conflict </w:t>
      </w:r>
      <w:del w:id="84" w:author="Annabel" w:date="2019-03-17T14:31:00Z">
        <w:r w:rsidRPr="00935E61" w:rsidDel="008145D5">
          <w:delText xml:space="preserve">location information </w:delText>
        </w:r>
      </w:del>
      <w:r w:rsidRPr="00935E61">
        <w:t xml:space="preserve">and </w:t>
      </w:r>
      <w:del w:id="85" w:author="Annabel" w:date="2019-03-17T14:32:00Z">
        <w:r w:rsidRPr="00935E61" w:rsidDel="008145D5">
          <w:delText>countri</w:delText>
        </w:r>
      </w:del>
      <w:ins w:id="86" w:author="Annabel" w:date="2019-03-17T14:32:00Z">
        <w:r w:rsidR="008145D5" w:rsidRPr="00935E61">
          <w:t>country</w:t>
        </w:r>
      </w:ins>
      <w:del w:id="87" w:author="Annabel" w:date="2019-03-17T14:32:00Z">
        <w:r w:rsidRPr="00935E61" w:rsidDel="008145D5">
          <w:delText>es</w:delText>
        </w:r>
      </w:del>
      <w:r w:rsidRPr="00935E61">
        <w:t xml:space="preserve"> </w:t>
      </w:r>
      <w:del w:id="88" w:author="Annabel" w:date="2019-03-17T14:18:00Z">
        <w:r w:rsidRPr="00935E61" w:rsidDel="00935E61">
          <w:delText>at wars</w:delText>
        </w:r>
      </w:del>
      <w:ins w:id="89" w:author="Annabel" w:date="2019-03-17T14:18:00Z">
        <w:r w:rsidR="00935E61" w:rsidRPr="00935E61">
          <w:t>at war</w:t>
        </w:r>
      </w:ins>
      <w:r w:rsidRPr="00935E61">
        <w:t xml:space="preserve"> in each year on the map. </w:t>
      </w:r>
    </w:p>
    <w:p w14:paraId="120BDF0A" w14:textId="77777777" w:rsidR="004400D8" w:rsidRPr="00935E61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</w:p>
    <w:p w14:paraId="6C7850A1" w14:textId="77777777" w:rsidR="004400D8" w:rsidRPr="00935E61" w:rsidRDefault="004400D8" w:rsidP="00935E61">
      <w:pPr>
        <w:pStyle w:val="5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5E61">
        <w:rPr>
          <w:rFonts w:ascii="Times New Roman" w:hAnsi="Times New Roman" w:cs="Times New Roman"/>
          <w:color w:val="auto"/>
          <w:sz w:val="24"/>
          <w:szCs w:val="24"/>
        </w:rPr>
        <w:lastRenderedPageBreak/>
        <w:t>International Trade</w:t>
      </w:r>
    </w:p>
    <w:p w14:paraId="5EBA3410" w14:textId="77777777" w:rsidR="004400D8" w:rsidRPr="00935E61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  <w:r w:rsidRPr="00935E61">
        <w:t>International trade is the exchange of capital, goods, and services across international borders or territories. Many experts have conducted research on the relationship between international trade and wars</w:t>
      </w:r>
      <w:ins w:id="90" w:author="Annabel" w:date="2019-03-17T14:33:00Z">
        <w:r w:rsidR="008145D5">
          <w:t>,</w:t>
        </w:r>
      </w:ins>
      <w:r w:rsidRPr="00935E61">
        <w:t xml:space="preserve"> because various </w:t>
      </w:r>
      <w:del w:id="91" w:author="Annabel" w:date="2019-03-17T14:33:00Z">
        <w:r w:rsidRPr="00935E61" w:rsidDel="008145D5">
          <w:delText xml:space="preserve">scholar </w:delText>
        </w:r>
      </w:del>
      <w:r w:rsidRPr="00935E61">
        <w:t xml:space="preserve">groups </w:t>
      </w:r>
      <w:del w:id="92" w:author="Annabel" w:date="2019-03-17T14:33:00Z">
        <w:r w:rsidRPr="00935E61" w:rsidDel="008145D5">
          <w:delText xml:space="preserve">in </w:delText>
        </w:r>
      </w:del>
      <w:ins w:id="93" w:author="Annabel" w:date="2019-03-17T14:33:00Z">
        <w:r w:rsidR="008145D5">
          <w:t>studying</w:t>
        </w:r>
        <w:r w:rsidR="008145D5" w:rsidRPr="00935E61">
          <w:t xml:space="preserve"> </w:t>
        </w:r>
      </w:ins>
      <w:r w:rsidRPr="00935E61">
        <w:t>international relations have argued th</w:t>
      </w:r>
      <w:del w:id="94" w:author="Annabel" w:date="2019-03-17T14:34:00Z">
        <w:r w:rsidRPr="00935E61" w:rsidDel="008145D5">
          <w:delText xml:space="preserve">e effect of </w:delText>
        </w:r>
      </w:del>
      <w:ins w:id="95" w:author="Annabel" w:date="2019-03-17T14:34:00Z">
        <w:r w:rsidR="008145D5">
          <w:t xml:space="preserve">at </w:t>
        </w:r>
      </w:ins>
      <w:r w:rsidRPr="00935E61">
        <w:t xml:space="preserve">international trade </w:t>
      </w:r>
      <w:del w:id="96" w:author="Annabel" w:date="2019-03-17T14:34:00Z">
        <w:r w:rsidRPr="00935E61" w:rsidDel="008145D5">
          <w:delText>on the trend of</w:delText>
        </w:r>
      </w:del>
      <w:ins w:id="97" w:author="Annabel" w:date="2019-03-17T14:34:00Z">
        <w:r w:rsidR="008145D5">
          <w:t>affects</w:t>
        </w:r>
      </w:ins>
      <w:r w:rsidRPr="00935E61">
        <w:t xml:space="preserve"> war outbreaks. </w:t>
      </w:r>
      <w:del w:id="98" w:author="Annabel" w:date="2019-03-17T14:33:00Z">
        <w:r w:rsidRPr="00935E61" w:rsidDel="008145D5">
          <w:delText>In the</w:delText>
        </w:r>
      </w:del>
      <w:ins w:id="99" w:author="Annabel" w:date="2019-03-17T14:33:00Z">
        <w:r w:rsidR="008145D5" w:rsidRPr="00935E61">
          <w:t>The</w:t>
        </w:r>
      </w:ins>
      <w:r w:rsidRPr="00935E61">
        <w:t xml:space="preserve"> second section</w:t>
      </w:r>
      <w:del w:id="100" w:author="Annabel" w:date="2019-03-17T14:33:00Z">
        <w:r w:rsidRPr="00935E61" w:rsidDel="008145D5">
          <w:delText>, we</w:delText>
        </w:r>
      </w:del>
      <w:r w:rsidRPr="00935E61">
        <w:t xml:space="preserve"> provide</w:t>
      </w:r>
      <w:ins w:id="101" w:author="Annabel" w:date="2019-03-17T14:33:00Z">
        <w:r w:rsidR="008145D5">
          <w:t>s</w:t>
        </w:r>
      </w:ins>
      <w:r w:rsidRPr="00935E61">
        <w:t xml:space="preserve"> </w:t>
      </w:r>
      <w:ins w:id="102" w:author="Annabel" w:date="2019-03-17T14:35:00Z">
        <w:r w:rsidR="008145D5" w:rsidRPr="00935E61">
          <w:t xml:space="preserve">information </w:t>
        </w:r>
        <w:r w:rsidR="008145D5">
          <w:t xml:space="preserve">on </w:t>
        </w:r>
      </w:ins>
      <w:r w:rsidRPr="00935E61">
        <w:t xml:space="preserve">international trade </w:t>
      </w:r>
      <w:ins w:id="103" w:author="Annabel" w:date="2019-03-17T14:35:00Z">
        <w:r w:rsidR="008145D5">
          <w:t xml:space="preserve">along </w:t>
        </w:r>
      </w:ins>
      <w:del w:id="104" w:author="Annabel" w:date="2019-03-17T14:35:00Z">
        <w:r w:rsidRPr="00935E61" w:rsidDel="008145D5">
          <w:delText xml:space="preserve">information </w:delText>
        </w:r>
      </w:del>
      <w:r w:rsidRPr="00935E61">
        <w:t xml:space="preserve">with MIDs and wars. </w:t>
      </w:r>
      <w:del w:id="105" w:author="Annabel" w:date="2019-03-17T14:33:00Z">
        <w:r w:rsidRPr="00935E61" w:rsidDel="008145D5">
          <w:delText xml:space="preserve">In </w:delText>
        </w:r>
      </w:del>
      <w:del w:id="106" w:author="Annabel" w:date="2019-03-17T14:35:00Z">
        <w:r w:rsidRPr="00935E61" w:rsidDel="008145D5">
          <w:delText>the</w:delText>
        </w:r>
      </w:del>
      <w:ins w:id="107" w:author="Annabel" w:date="2019-03-17T14:35:00Z">
        <w:r w:rsidR="008145D5" w:rsidRPr="00935E61">
          <w:t>The</w:t>
        </w:r>
      </w:ins>
      <w:r w:rsidRPr="00935E61">
        <w:t xml:space="preserve"> last section</w:t>
      </w:r>
      <w:del w:id="108" w:author="Annabel" w:date="2019-03-17T14:33:00Z">
        <w:r w:rsidRPr="00935E61" w:rsidDel="008145D5">
          <w:delText>, we will see</w:delText>
        </w:r>
      </w:del>
      <w:ins w:id="109" w:author="Annabel" w:date="2019-03-17T14:33:00Z">
        <w:r w:rsidR="008145D5">
          <w:t xml:space="preserve"> examines</w:t>
        </w:r>
      </w:ins>
      <w:r w:rsidRPr="00935E61">
        <w:t xml:space="preserve"> the </w:t>
      </w:r>
      <w:commentRangeStart w:id="110"/>
      <w:ins w:id="111" w:author="Annabel" w:date="2019-03-17T14:35:00Z">
        <w:r w:rsidR="008145D5" w:rsidRPr="00935E61">
          <w:t>relationship</w:t>
        </w:r>
        <w:commentRangeEnd w:id="110"/>
        <w:r w:rsidR="008145D5">
          <w:rPr>
            <w:rStyle w:val="a5"/>
            <w:rFonts w:asciiTheme="minorHAnsi" w:eastAsiaTheme="minorEastAsia" w:hAnsiTheme="minorHAnsi" w:cstheme="minorBidi"/>
          </w:rPr>
          <w:commentReference w:id="110"/>
        </w:r>
        <w:r w:rsidR="008145D5" w:rsidRPr="00935E61">
          <w:t xml:space="preserve"> </w:t>
        </w:r>
      </w:ins>
      <w:del w:id="112" w:author="Annabel" w:date="2019-03-17T14:35:00Z">
        <w:r w:rsidRPr="00935E61" w:rsidDel="008145D5">
          <w:delText xml:space="preserve">trend </w:delText>
        </w:r>
      </w:del>
      <w:r w:rsidRPr="00935E61">
        <w:t xml:space="preserve">between the number of countries participating in wars and the total amount of international trade. </w:t>
      </w:r>
    </w:p>
    <w:p w14:paraId="286C2228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 xml:space="preserve">What we </w:t>
      </w:r>
      <w:del w:id="113" w:author="Annabel" w:date="2019-03-17T14:24:00Z">
        <w:r w:rsidRPr="00935E61" w:rsidDel="00935E61">
          <w:rPr>
            <w:sz w:val="24"/>
            <w:szCs w:val="24"/>
          </w:rPr>
          <w:delText>show</w:delText>
        </w:r>
      </w:del>
      <w:ins w:id="114" w:author="Annabel" w:date="2019-03-17T14:24:00Z">
        <w:r w:rsidR="00935E61">
          <w:rPr>
            <w:sz w:val="24"/>
            <w:szCs w:val="24"/>
          </w:rPr>
          <w:t>S</w:t>
        </w:r>
        <w:r w:rsidR="00935E61" w:rsidRPr="00935E61">
          <w:rPr>
            <w:sz w:val="24"/>
            <w:szCs w:val="24"/>
          </w:rPr>
          <w:t>how</w:t>
        </w:r>
      </w:ins>
    </w:p>
    <w:p w14:paraId="576711ED" w14:textId="77777777" w:rsidR="004400D8" w:rsidRPr="00935E61" w:rsidRDefault="004400D8" w:rsidP="00935E61">
      <w:pPr>
        <w:pStyle w:val="text-muted"/>
        <w:adjustRightInd w:val="0"/>
        <w:snapToGrid w:val="0"/>
        <w:spacing w:before="0" w:beforeAutospacing="0" w:after="0" w:afterAutospacing="0" w:line="480" w:lineRule="auto"/>
        <w:ind w:firstLine="720"/>
      </w:pPr>
      <w:r w:rsidRPr="00935E61">
        <w:t>Wars have coexisted with human beings</w:t>
      </w:r>
      <w:del w:id="115" w:author="Annabel" w:date="2019-03-17T14:36:00Z">
        <w:r w:rsidRPr="00935E61" w:rsidDel="008145D5">
          <w:delText xml:space="preserve">. </w:delText>
        </w:r>
      </w:del>
      <w:ins w:id="116" w:author="Annabel" w:date="2019-03-17T14:36:00Z">
        <w:r w:rsidR="008145D5">
          <w:t>, and</w:t>
        </w:r>
        <w:r w:rsidR="008145D5" w:rsidRPr="00935E61">
          <w:t xml:space="preserve"> </w:t>
        </w:r>
      </w:ins>
      <w:del w:id="117" w:author="Annabel" w:date="2019-03-17T14:14:00Z">
        <w:r w:rsidRPr="00935E61" w:rsidDel="00935E61">
          <w:delText>Lots of</w:delText>
        </w:r>
      </w:del>
      <w:ins w:id="118" w:author="Annabel" w:date="2019-03-17T14:36:00Z">
        <w:r w:rsidR="008145D5" w:rsidRPr="00935E61">
          <w:t>many</w:t>
        </w:r>
      </w:ins>
      <w:r w:rsidRPr="00935E61">
        <w:t xml:space="preserve"> people have died because of </w:t>
      </w:r>
      <w:commentRangeStart w:id="119"/>
      <w:r w:rsidRPr="00935E61">
        <w:t>the</w:t>
      </w:r>
      <w:del w:id="120" w:author="Annabel" w:date="2019-03-17T14:36:00Z">
        <w:r w:rsidRPr="00935E61" w:rsidDel="008145D5">
          <w:delText>se big and small wars</w:delText>
        </w:r>
      </w:del>
      <w:ins w:id="121" w:author="Annabel" w:date="2019-03-17T14:36:00Z">
        <w:r w:rsidR="008145D5">
          <w:t>m</w:t>
        </w:r>
        <w:commentRangeEnd w:id="119"/>
        <w:r w:rsidR="008145D5">
          <w:rPr>
            <w:rStyle w:val="a5"/>
            <w:rFonts w:asciiTheme="minorHAnsi" w:eastAsiaTheme="minorEastAsia" w:hAnsiTheme="minorHAnsi" w:cstheme="minorBidi"/>
          </w:rPr>
          <w:commentReference w:id="119"/>
        </w:r>
      </w:ins>
      <w:r w:rsidRPr="00935E61">
        <w:t xml:space="preserve">. Many experts have tried to understand </w:t>
      </w:r>
      <w:del w:id="122" w:author="Annabel" w:date="2019-03-17T14:36:00Z">
        <w:r w:rsidRPr="00935E61" w:rsidDel="008145D5">
          <w:delText xml:space="preserve">International </w:delText>
        </w:r>
      </w:del>
      <w:ins w:id="123" w:author="Annabel" w:date="2019-03-17T14:36:00Z">
        <w:r w:rsidR="008145D5">
          <w:t>i</w:t>
        </w:r>
        <w:r w:rsidR="008145D5" w:rsidRPr="00935E61">
          <w:t xml:space="preserve">nternational </w:t>
        </w:r>
      </w:ins>
      <w:r w:rsidRPr="00935E61">
        <w:t xml:space="preserve">relations to deter wars </w:t>
      </w:r>
      <w:del w:id="124" w:author="Annabel" w:date="2019-03-17T14:14:00Z">
        <w:r w:rsidRPr="00935E61" w:rsidDel="00935E61">
          <w:delText xml:space="preserve">and </w:delText>
        </w:r>
        <w:commentRangeStart w:id="125"/>
        <w:r w:rsidRPr="00935E61" w:rsidDel="00935E61">
          <w:delText>also</w:delText>
        </w:r>
      </w:del>
      <w:ins w:id="126" w:author="Annabel" w:date="2019-03-17T14:14:00Z">
        <w:r w:rsidR="00935E61" w:rsidRPr="00935E61">
          <w:t>and</w:t>
        </w:r>
        <w:commentRangeEnd w:id="125"/>
        <w:r w:rsidR="00935E61" w:rsidRPr="00935E61">
          <w:rPr>
            <w:rStyle w:val="a5"/>
            <w:rFonts w:eastAsiaTheme="minorEastAsia"/>
            <w:sz w:val="24"/>
            <w:szCs w:val="24"/>
          </w:rPr>
          <w:commentReference w:id="125"/>
        </w:r>
      </w:ins>
      <w:r w:rsidRPr="00935E61">
        <w:t xml:space="preserve"> remain peaceful. </w:t>
      </w:r>
      <w:ins w:id="127" w:author="Annabel" w:date="2019-03-17T14:36:00Z">
        <w:r w:rsidR="008145D5">
          <w:t>Here, w</w:t>
        </w:r>
      </w:ins>
      <w:del w:id="128" w:author="Annabel" w:date="2019-03-17T14:36:00Z">
        <w:r w:rsidRPr="00935E61" w:rsidDel="008145D5">
          <w:delText>W</w:delText>
        </w:r>
      </w:del>
      <w:r w:rsidRPr="00935E61">
        <w:t xml:space="preserve">e </w:t>
      </w:r>
      <w:del w:id="129" w:author="Annabel" w:date="2019-03-17T14:36:00Z">
        <w:r w:rsidRPr="00935E61" w:rsidDel="008145D5">
          <w:delText>are going to see</w:delText>
        </w:r>
      </w:del>
      <w:ins w:id="130" w:author="Annabel" w:date="2019-03-17T14:36:00Z">
        <w:r w:rsidR="008145D5">
          <w:t>examine</w:t>
        </w:r>
      </w:ins>
      <w:r w:rsidRPr="00935E61">
        <w:t xml:space="preserve"> information about </w:t>
      </w:r>
      <w:r w:rsidR="008145D5" w:rsidRPr="00935E61">
        <w:t>military expenditure, wars</w:t>
      </w:r>
      <w:r w:rsidRPr="00935E61">
        <w:t xml:space="preserve">, MIDs, and </w:t>
      </w:r>
      <w:r w:rsidR="008145D5" w:rsidRPr="00935E61">
        <w:t>international trade</w:t>
      </w:r>
      <w:r w:rsidRPr="00935E61">
        <w:t xml:space="preserve">. In the end, we </w:t>
      </w:r>
      <w:del w:id="131" w:author="Annabel" w:date="2019-03-17T14:36:00Z">
        <w:r w:rsidRPr="00935E61" w:rsidDel="008145D5">
          <w:delText>will see what</w:delText>
        </w:r>
      </w:del>
      <w:ins w:id="132" w:author="Annabel" w:date="2019-03-17T14:36:00Z">
        <w:r w:rsidR="008145D5">
          <w:t>determine</w:t>
        </w:r>
      </w:ins>
      <w:r w:rsidRPr="00935E61">
        <w:t xml:space="preserve"> factors </w:t>
      </w:r>
      <w:del w:id="133" w:author="Annabel" w:date="2019-03-17T14:36:00Z">
        <w:r w:rsidRPr="00935E61" w:rsidDel="008145D5">
          <w:delText xml:space="preserve">can </w:delText>
        </w:r>
      </w:del>
      <w:ins w:id="134" w:author="Annabel" w:date="2019-03-17T14:36:00Z">
        <w:r w:rsidR="008145D5">
          <w:t>to</w:t>
        </w:r>
        <w:r w:rsidR="008145D5" w:rsidRPr="00935E61">
          <w:t xml:space="preserve"> </w:t>
        </w:r>
      </w:ins>
      <w:r w:rsidRPr="00935E61">
        <w:t xml:space="preserve">be considered to deter wars and maintain peace. </w:t>
      </w:r>
    </w:p>
    <w:p w14:paraId="2827902F" w14:textId="77777777" w:rsidR="004400D8" w:rsidRPr="00935E61" w:rsidRDefault="004400D8" w:rsidP="00935E61">
      <w:pPr>
        <w:pStyle w:val="text-muted"/>
        <w:adjustRightInd w:val="0"/>
        <w:snapToGrid w:val="0"/>
        <w:spacing w:before="0" w:beforeAutospacing="0" w:after="0" w:afterAutospacing="0" w:line="480" w:lineRule="auto"/>
        <w:ind w:firstLine="720"/>
      </w:pPr>
      <w:r w:rsidRPr="00935E61">
        <w:t xml:space="preserve">These </w:t>
      </w:r>
      <w:del w:id="135" w:author="Annabel" w:date="2019-03-17T14:12:00Z">
        <w:r w:rsidRPr="00935E61" w:rsidDel="00935E61">
          <w:delText>data set</w:delText>
        </w:r>
      </w:del>
      <w:ins w:id="136" w:author="Annabel" w:date="2019-03-17T14:12:00Z">
        <w:r w:rsidR="00935E61" w:rsidRPr="00935E61">
          <w:t>dataset</w:t>
        </w:r>
      </w:ins>
      <w:r w:rsidRPr="00935E61">
        <w:t xml:space="preserve">s and information are provided by </w:t>
      </w:r>
      <w:ins w:id="137" w:author="Annabel" w:date="2019-03-17T14:37:00Z">
        <w:r w:rsidR="008145D5">
          <w:t xml:space="preserve">the </w:t>
        </w:r>
      </w:ins>
      <w:hyperlink r:id="rId7" w:history="1">
        <w:r w:rsidRPr="00935E61">
          <w:rPr>
            <w:rStyle w:val="a3"/>
            <w:color w:val="auto"/>
          </w:rPr>
          <w:t>International Peace Research Institute</w:t>
        </w:r>
      </w:hyperlink>
      <w:r w:rsidRPr="00935E61">
        <w:t xml:space="preserve"> and </w:t>
      </w:r>
      <w:ins w:id="138" w:author="Annabel" w:date="2019-03-17T14:37:00Z">
        <w:r w:rsidR="008145D5">
          <w:t xml:space="preserve">the </w:t>
        </w:r>
      </w:ins>
      <w:hyperlink r:id="rId8" w:history="1">
        <w:r w:rsidRPr="00935E61">
          <w:rPr>
            <w:rStyle w:val="a3"/>
            <w:color w:val="auto"/>
          </w:rPr>
          <w:t>C.O.W Project</w:t>
        </w:r>
      </w:hyperlink>
      <w:r w:rsidRPr="00935E61">
        <w:t xml:space="preserve">. The </w:t>
      </w:r>
      <w:del w:id="139" w:author="Annabel" w:date="2019-03-17T14:12:00Z">
        <w:r w:rsidRPr="00935E61" w:rsidDel="00935E61">
          <w:delText>data set</w:delText>
        </w:r>
      </w:del>
      <w:ins w:id="140" w:author="Annabel" w:date="2019-03-17T14:12:00Z">
        <w:r w:rsidR="00935E61" w:rsidRPr="00935E61">
          <w:t>dataset</w:t>
        </w:r>
      </w:ins>
      <w:r w:rsidRPr="00935E61">
        <w:t xml:space="preserve">s we used mainly include information on </w:t>
      </w:r>
      <w:commentRangeStart w:id="141"/>
      <w:ins w:id="142" w:author="Annabel" w:date="2019-03-17T14:12:00Z">
        <w:r w:rsidR="00935E61" w:rsidRPr="00935E61">
          <w:t>MIDs</w:t>
        </w:r>
      </w:ins>
      <w:del w:id="143" w:author="Annabel" w:date="2019-03-17T14:12:00Z">
        <w:r w:rsidRPr="00935E61" w:rsidDel="00935E61">
          <w:delText>Militarized</w:delText>
        </w:r>
      </w:del>
      <w:commentRangeEnd w:id="141"/>
      <w:r w:rsidR="00935E61" w:rsidRPr="00935E61">
        <w:rPr>
          <w:rStyle w:val="a5"/>
          <w:rFonts w:eastAsiaTheme="minorEastAsia"/>
          <w:sz w:val="24"/>
          <w:szCs w:val="24"/>
        </w:rPr>
        <w:commentReference w:id="141"/>
      </w:r>
      <w:del w:id="144" w:author="Annabel" w:date="2019-03-17T14:12:00Z">
        <w:r w:rsidRPr="00935E61" w:rsidDel="00935E61">
          <w:delText xml:space="preserve"> Interstate Disputes</w:delText>
        </w:r>
      </w:del>
      <w:r w:rsidRPr="00935E61">
        <w:t xml:space="preserve">, </w:t>
      </w:r>
      <w:del w:id="145" w:author="Annabel" w:date="2019-03-17T14:37:00Z">
        <w:r w:rsidRPr="00935E61" w:rsidDel="008145D5">
          <w:delText>Wars</w:delText>
        </w:r>
      </w:del>
      <w:ins w:id="146" w:author="Annabel" w:date="2019-03-17T14:37:00Z">
        <w:r w:rsidR="008145D5">
          <w:t>w</w:t>
        </w:r>
        <w:r w:rsidR="008145D5" w:rsidRPr="00935E61">
          <w:t>ars</w:t>
        </w:r>
      </w:ins>
      <w:r w:rsidRPr="00935E61">
        <w:t xml:space="preserve">, and </w:t>
      </w:r>
      <w:del w:id="147" w:author="Annabel" w:date="2019-03-17T14:37:00Z">
        <w:r w:rsidRPr="00935E61" w:rsidDel="008145D5">
          <w:delText>Trade</w:delText>
        </w:r>
      </w:del>
      <w:ins w:id="148" w:author="Annabel" w:date="2019-03-17T14:37:00Z">
        <w:r w:rsidR="008145D5">
          <w:t>t</w:t>
        </w:r>
        <w:r w:rsidR="008145D5" w:rsidRPr="00935E61">
          <w:t>rade</w:t>
        </w:r>
      </w:ins>
      <w:r w:rsidRPr="00935E61">
        <w:t xml:space="preserve">. </w:t>
      </w:r>
      <w:del w:id="149" w:author="Annabel" w:date="2019-03-17T15:02:00Z">
        <w:r w:rsidRPr="00935E61" w:rsidDel="002859BE">
          <w:delText>If you want t</w:delText>
        </w:r>
      </w:del>
      <w:ins w:id="150" w:author="Annabel" w:date="2019-03-17T15:02:00Z">
        <w:r w:rsidR="002859BE">
          <w:t>T</w:t>
        </w:r>
      </w:ins>
      <w:r w:rsidRPr="00935E61">
        <w:t xml:space="preserve">o use the </w:t>
      </w:r>
      <w:del w:id="151" w:author="Annabel" w:date="2019-03-17T14:12:00Z">
        <w:r w:rsidRPr="00935E61" w:rsidDel="00935E61">
          <w:delText>data set</w:delText>
        </w:r>
      </w:del>
      <w:ins w:id="152" w:author="Annabel" w:date="2019-03-17T14:12:00Z">
        <w:r w:rsidR="00935E61" w:rsidRPr="00935E61">
          <w:t>dataset</w:t>
        </w:r>
      </w:ins>
      <w:r w:rsidRPr="00935E61">
        <w:t xml:space="preserve">s of the C.O.W project, click the </w:t>
      </w:r>
      <w:commentRangeStart w:id="153"/>
      <w:r w:rsidRPr="00935E61">
        <w:t xml:space="preserve">link </w:t>
      </w:r>
      <w:commentRangeEnd w:id="153"/>
      <w:r w:rsidR="008145D5">
        <w:rPr>
          <w:rStyle w:val="a5"/>
          <w:rFonts w:asciiTheme="minorHAnsi" w:eastAsiaTheme="minorEastAsia" w:hAnsiTheme="minorHAnsi" w:cstheme="minorBidi"/>
        </w:rPr>
        <w:commentReference w:id="153"/>
      </w:r>
      <w:r w:rsidRPr="00935E61">
        <w:t xml:space="preserve">below. </w:t>
      </w:r>
    </w:p>
    <w:p w14:paraId="10D321CF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 xml:space="preserve">1. Military Expenditure and Arms </w:t>
      </w:r>
      <w:del w:id="154" w:author="Annabel" w:date="2019-03-17T14:24:00Z">
        <w:r w:rsidRPr="00935E61" w:rsidDel="00935E61">
          <w:rPr>
            <w:sz w:val="24"/>
            <w:szCs w:val="24"/>
          </w:rPr>
          <w:delText>race</w:delText>
        </w:r>
      </w:del>
      <w:ins w:id="155" w:author="Annabel" w:date="2019-03-17T14:24:00Z">
        <w:r w:rsidR="00935E61">
          <w:rPr>
            <w:sz w:val="24"/>
            <w:szCs w:val="24"/>
          </w:rPr>
          <w:t>R</w:t>
        </w:r>
        <w:r w:rsidR="00935E61" w:rsidRPr="00935E61">
          <w:rPr>
            <w:sz w:val="24"/>
            <w:szCs w:val="24"/>
          </w:rPr>
          <w:t>ace</w:t>
        </w:r>
      </w:ins>
    </w:p>
    <w:p w14:paraId="0EC4C7A9" w14:textId="77777777" w:rsidR="004400D8" w:rsidRPr="00935E61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  <w:r w:rsidRPr="00935E61">
        <w:t xml:space="preserve">Many interstate disputes and wars have been caused by </w:t>
      </w:r>
      <w:del w:id="156" w:author="Annabel" w:date="2019-03-17T14:37:00Z">
        <w:r w:rsidRPr="00935E61" w:rsidDel="008145D5">
          <w:delText xml:space="preserve">Great </w:delText>
        </w:r>
      </w:del>
      <w:ins w:id="157" w:author="Annabel" w:date="2019-03-17T14:37:00Z">
        <w:r w:rsidR="008145D5">
          <w:t>g</w:t>
        </w:r>
        <w:r w:rsidR="008145D5" w:rsidRPr="00935E61">
          <w:t xml:space="preserve">reat </w:t>
        </w:r>
      </w:ins>
      <w:r w:rsidRPr="00935E61">
        <w:t>power</w:t>
      </w:r>
      <w:ins w:id="158" w:author="Annabel" w:date="2019-03-17T14:37:00Z">
        <w:r w:rsidR="008145D5">
          <w:t>s</w:t>
        </w:r>
      </w:ins>
      <w:r w:rsidRPr="00935E61">
        <w:t xml:space="preserve"> (</w:t>
      </w:r>
      <w:del w:id="159" w:author="Annabel" w:date="2019-03-17T14:37:00Z">
        <w:r w:rsidRPr="00935E61" w:rsidDel="008145D5">
          <w:delText xml:space="preserve">A great power is </w:delText>
        </w:r>
      </w:del>
      <w:r w:rsidRPr="00935E61">
        <w:t>a sovereign state that is recognized as having the ability and expertise to exert its influence on a global scale</w:t>
      </w:r>
      <w:del w:id="160" w:author="Annabel" w:date="2019-03-17T14:14:00Z">
        <w:r w:rsidRPr="00935E61" w:rsidDel="00935E61">
          <w:delText>. )</w:delText>
        </w:r>
      </w:del>
      <w:ins w:id="161" w:author="Annabel" w:date="2019-03-17T14:14:00Z">
        <w:r w:rsidR="00935E61" w:rsidRPr="00935E61">
          <w:t>)</w:t>
        </w:r>
      </w:ins>
      <w:r w:rsidRPr="00935E61">
        <w:t>. These countries have a</w:t>
      </w:r>
      <w:del w:id="162" w:author="Annabel" w:date="2019-03-17T14:38:00Z">
        <w:r w:rsidRPr="00935E61" w:rsidDel="008145D5">
          <w:delText>n</w:delText>
        </w:r>
      </w:del>
      <w:r w:rsidRPr="00935E61">
        <w:t xml:space="preserve"> </w:t>
      </w:r>
      <w:commentRangeStart w:id="163"/>
      <w:ins w:id="164" w:author="Annabel" w:date="2019-03-17T14:38:00Z">
        <w:r w:rsidR="008145D5">
          <w:t>significant</w:t>
        </w:r>
        <w:commentRangeEnd w:id="163"/>
        <w:r w:rsidR="008145D5">
          <w:rPr>
            <w:rStyle w:val="a5"/>
            <w:rFonts w:asciiTheme="minorHAnsi" w:eastAsiaTheme="minorEastAsia" w:hAnsiTheme="minorHAnsi" w:cstheme="minorBidi"/>
          </w:rPr>
          <w:commentReference w:id="163"/>
        </w:r>
        <w:r w:rsidR="008145D5" w:rsidRPr="00935E61">
          <w:t xml:space="preserve"> </w:t>
        </w:r>
      </w:ins>
      <w:r w:rsidRPr="00935E61">
        <w:t>influence on world peace</w:t>
      </w:r>
      <w:del w:id="165" w:author="Annabel" w:date="2019-03-17T14:38:00Z">
        <w:r w:rsidRPr="00935E61" w:rsidDel="008145D5">
          <w:delText xml:space="preserve"> significantly</w:delText>
        </w:r>
      </w:del>
      <w:r w:rsidRPr="00935E61">
        <w:t xml:space="preserve">. When they compete </w:t>
      </w:r>
      <w:del w:id="166" w:author="Annabel" w:date="2019-03-17T14:38:00Z">
        <w:r w:rsidRPr="00935E61" w:rsidDel="008145D5">
          <w:delText xml:space="preserve">on </w:delText>
        </w:r>
      </w:del>
      <w:ins w:id="167" w:author="Annabel" w:date="2019-03-17T14:38:00Z">
        <w:r w:rsidR="008145D5">
          <w:t>i</w:t>
        </w:r>
        <w:r w:rsidR="008145D5" w:rsidRPr="00935E61">
          <w:t xml:space="preserve">n </w:t>
        </w:r>
      </w:ins>
      <w:r w:rsidRPr="00935E61">
        <w:t xml:space="preserve">the arms race and </w:t>
      </w:r>
      <w:commentRangeStart w:id="168"/>
      <w:del w:id="169" w:author="Annabel" w:date="2019-03-17T14:38:00Z">
        <w:r w:rsidRPr="00935E61" w:rsidDel="008145D5">
          <w:delText xml:space="preserve">make </w:delText>
        </w:r>
      </w:del>
      <w:ins w:id="170" w:author="Annabel" w:date="2019-03-17T14:38:00Z">
        <w:r w:rsidR="008145D5">
          <w:t>create</w:t>
        </w:r>
        <w:commentRangeEnd w:id="168"/>
        <w:r w:rsidR="008145D5">
          <w:rPr>
            <w:rStyle w:val="a5"/>
            <w:rFonts w:asciiTheme="minorHAnsi" w:eastAsiaTheme="minorEastAsia" w:hAnsiTheme="minorHAnsi" w:cstheme="minorBidi"/>
          </w:rPr>
          <w:commentReference w:id="168"/>
        </w:r>
        <w:r w:rsidR="008145D5" w:rsidRPr="00935E61">
          <w:t xml:space="preserve"> </w:t>
        </w:r>
      </w:ins>
      <w:r w:rsidRPr="00935E61">
        <w:t xml:space="preserve">significant tension, </w:t>
      </w:r>
      <w:del w:id="171" w:author="Annabel" w:date="2019-03-17T14:38:00Z">
        <w:r w:rsidRPr="00935E61" w:rsidDel="008145D5">
          <w:delText xml:space="preserve">Fears </w:delText>
        </w:r>
      </w:del>
      <w:ins w:id="172" w:author="Annabel" w:date="2019-03-17T14:38:00Z">
        <w:r w:rsidR="008145D5">
          <w:t>f</w:t>
        </w:r>
        <w:r w:rsidR="008145D5" w:rsidRPr="00935E61">
          <w:t xml:space="preserve">ears </w:t>
        </w:r>
      </w:ins>
      <w:r w:rsidRPr="00935E61">
        <w:t xml:space="preserve">grow as these countries </w:t>
      </w:r>
      <w:del w:id="173" w:author="Annabel" w:date="2019-03-17T14:14:00Z">
        <w:r w:rsidRPr="00935E61" w:rsidDel="00935E61">
          <w:delText xml:space="preserve">can </w:delText>
        </w:r>
        <w:commentRangeStart w:id="174"/>
        <w:r w:rsidRPr="00935E61" w:rsidDel="00935E61">
          <w:delText>be</w:delText>
        </w:r>
      </w:del>
      <w:ins w:id="175" w:author="Annabel" w:date="2019-03-17T14:14:00Z">
        <w:r w:rsidR="00935E61" w:rsidRPr="00935E61">
          <w:t>get</w:t>
        </w:r>
        <w:commentRangeEnd w:id="174"/>
        <w:r w:rsidR="00935E61" w:rsidRPr="00935E61">
          <w:rPr>
            <w:rStyle w:val="a5"/>
            <w:rFonts w:eastAsiaTheme="minorEastAsia"/>
            <w:sz w:val="24"/>
            <w:szCs w:val="24"/>
          </w:rPr>
          <w:commentReference w:id="174"/>
        </w:r>
      </w:ins>
      <w:r w:rsidRPr="00935E61">
        <w:t xml:space="preserve"> closer to militarized interstate conflict or full-scale war. First, let </w:t>
      </w:r>
      <w:ins w:id="176" w:author="Annabel" w:date="2019-03-17T14:38:00Z">
        <w:r w:rsidR="008145D5">
          <w:t xml:space="preserve">us </w:t>
        </w:r>
      </w:ins>
      <w:r w:rsidRPr="00935E61">
        <w:t>see the share of great power</w:t>
      </w:r>
      <w:del w:id="177" w:author="Annabel" w:date="2019-03-17T14:38:00Z">
        <w:r w:rsidRPr="00935E61" w:rsidDel="00E855D3">
          <w:delText>'</w:delText>
        </w:r>
      </w:del>
      <w:r w:rsidRPr="00935E61">
        <w:t>s</w:t>
      </w:r>
      <w:ins w:id="178" w:author="Annabel" w:date="2019-03-17T14:39:00Z">
        <w:r w:rsidR="00E855D3">
          <w:t>’</w:t>
        </w:r>
      </w:ins>
      <w:r w:rsidRPr="00935E61">
        <w:t xml:space="preserve"> military expenditure and the change of great power</w:t>
      </w:r>
      <w:del w:id="179" w:author="Annabel" w:date="2019-03-17T14:38:00Z">
        <w:r w:rsidRPr="00935E61" w:rsidDel="00E855D3">
          <w:delText>'</w:delText>
        </w:r>
      </w:del>
      <w:r w:rsidRPr="00935E61">
        <w:t>s</w:t>
      </w:r>
      <w:ins w:id="180" w:author="Annabel" w:date="2019-03-17T14:39:00Z">
        <w:r w:rsidR="00E855D3">
          <w:t>’</w:t>
        </w:r>
      </w:ins>
      <w:r w:rsidRPr="00935E61">
        <w:t xml:space="preserve"> military expenditure, which is one of the significant </w:t>
      </w:r>
      <w:del w:id="181" w:author="Annabel" w:date="2019-03-17T14:15:00Z">
        <w:r w:rsidRPr="00935E61" w:rsidDel="00935E61">
          <w:delText>factors which</w:delText>
        </w:r>
      </w:del>
      <w:ins w:id="182" w:author="Annabel" w:date="2019-03-17T14:15:00Z">
        <w:r w:rsidR="00935E61" w:rsidRPr="00935E61">
          <w:t xml:space="preserve">factors </w:t>
        </w:r>
      </w:ins>
      <w:commentRangeStart w:id="183"/>
      <w:ins w:id="184" w:author="Annabel" w:date="2019-03-17T14:38:00Z">
        <w:r w:rsidR="00E855D3">
          <w:t>a</w:t>
        </w:r>
      </w:ins>
      <w:del w:id="185" w:author="Annabel" w:date="2019-03-17T14:38:00Z">
        <w:r w:rsidRPr="00935E61" w:rsidDel="00E855D3">
          <w:delText xml:space="preserve"> has prominent e</w:delText>
        </w:r>
      </w:del>
      <w:r w:rsidRPr="00935E61">
        <w:t>ffect</w:t>
      </w:r>
      <w:ins w:id="186" w:author="Annabel" w:date="2019-03-17T14:38:00Z">
        <w:r w:rsidR="00E855D3">
          <w:t>ing</w:t>
        </w:r>
        <w:commentRangeEnd w:id="183"/>
        <w:r w:rsidR="00E855D3">
          <w:rPr>
            <w:rStyle w:val="a5"/>
            <w:rFonts w:asciiTheme="minorHAnsi" w:eastAsiaTheme="minorEastAsia" w:hAnsiTheme="minorHAnsi" w:cstheme="minorBidi"/>
          </w:rPr>
          <w:commentReference w:id="183"/>
        </w:r>
        <w:r w:rsidR="00E855D3">
          <w:t xml:space="preserve"> </w:t>
        </w:r>
      </w:ins>
      <w:del w:id="187" w:author="Annabel" w:date="2019-03-17T14:38:00Z">
        <w:r w:rsidRPr="00935E61" w:rsidDel="00E855D3">
          <w:delText xml:space="preserve">s on </w:delText>
        </w:r>
      </w:del>
      <w:r w:rsidRPr="00935E61">
        <w:t>world peace.</w:t>
      </w:r>
    </w:p>
    <w:p w14:paraId="2E2C607C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del w:id="188" w:author="Annabel" w:date="2019-03-17T14:42:00Z">
        <w:r w:rsidRPr="00935E61" w:rsidDel="00E855D3">
          <w:rPr>
            <w:sz w:val="24"/>
            <w:szCs w:val="24"/>
          </w:rPr>
          <w:lastRenderedPageBreak/>
          <w:delText xml:space="preserve">The </w:delText>
        </w:r>
      </w:del>
      <w:del w:id="189" w:author="Annabel" w:date="2019-03-17T14:24:00Z">
        <w:r w:rsidRPr="00935E61" w:rsidDel="00935E61">
          <w:rPr>
            <w:sz w:val="24"/>
            <w:szCs w:val="24"/>
          </w:rPr>
          <w:delText xml:space="preserve">share </w:delText>
        </w:r>
      </w:del>
      <w:ins w:id="190" w:author="Annabel" w:date="2019-03-17T14:24:00Z">
        <w:r w:rsidR="00935E61">
          <w:rPr>
            <w:sz w:val="24"/>
            <w:szCs w:val="24"/>
          </w:rPr>
          <w:t>S</w:t>
        </w:r>
        <w:r w:rsidR="00935E61" w:rsidRPr="00935E61">
          <w:rPr>
            <w:sz w:val="24"/>
            <w:szCs w:val="24"/>
          </w:rPr>
          <w:t xml:space="preserve">hare </w:t>
        </w:r>
      </w:ins>
      <w:r w:rsidRPr="00935E61">
        <w:rPr>
          <w:sz w:val="24"/>
          <w:szCs w:val="24"/>
        </w:rPr>
        <w:t xml:space="preserve">of World Military Expenditure of </w:t>
      </w:r>
      <w:r w:rsidR="00935E61" w:rsidRPr="00935E61">
        <w:rPr>
          <w:sz w:val="24"/>
          <w:szCs w:val="24"/>
        </w:rPr>
        <w:t xml:space="preserve">Top 10 Spenders </w:t>
      </w:r>
      <w:del w:id="191" w:author="Annabel" w:date="2019-03-17T14:15:00Z">
        <w:r w:rsidRPr="00935E61" w:rsidDel="00935E61">
          <w:rPr>
            <w:sz w:val="24"/>
            <w:szCs w:val="24"/>
          </w:rPr>
          <w:delText>In</w:delText>
        </w:r>
      </w:del>
      <w:ins w:id="192" w:author="Annabel" w:date="2019-03-17T14:15:00Z">
        <w:r w:rsidR="00935E61" w:rsidRPr="00935E61">
          <w:rPr>
            <w:sz w:val="24"/>
            <w:szCs w:val="24"/>
          </w:rPr>
          <w:t>in</w:t>
        </w:r>
      </w:ins>
      <w:r w:rsidRPr="00935E61">
        <w:rPr>
          <w:sz w:val="24"/>
          <w:szCs w:val="24"/>
        </w:rPr>
        <w:t xml:space="preserve"> 2017</w:t>
      </w:r>
    </w:p>
    <w:p w14:paraId="777E3076" w14:textId="77777777" w:rsidR="004400D8" w:rsidRPr="00935E61" w:rsidRDefault="004400D8" w:rsidP="00935E61">
      <w:pPr>
        <w:pStyle w:val="pt-3"/>
        <w:adjustRightInd w:val="0"/>
        <w:snapToGrid w:val="0"/>
        <w:spacing w:before="0" w:beforeAutospacing="0" w:after="0" w:afterAutospacing="0" w:line="480" w:lineRule="auto"/>
        <w:ind w:firstLine="720"/>
      </w:pPr>
      <w:r w:rsidRPr="00935E61">
        <w:t xml:space="preserve">The total </w:t>
      </w:r>
      <w:del w:id="193" w:author="Annabel" w:date="2019-03-17T14:40:00Z">
        <w:r w:rsidRPr="00935E61" w:rsidDel="00E855D3">
          <w:delText xml:space="preserve">Military </w:delText>
        </w:r>
      </w:del>
      <w:ins w:id="194" w:author="Annabel" w:date="2019-03-17T14:40:00Z">
        <w:r w:rsidR="00E855D3">
          <w:t>m</w:t>
        </w:r>
        <w:r w:rsidR="00E855D3" w:rsidRPr="00935E61">
          <w:t xml:space="preserve">ilitary </w:t>
        </w:r>
      </w:ins>
      <w:r w:rsidRPr="00935E61">
        <w:t xml:space="preserve">expenditure of Australia, Canada, China, France, Germany, India, Italy, Japan, Russia, and </w:t>
      </w:r>
      <w:ins w:id="195" w:author="Annabel" w:date="2019-03-17T14:15:00Z">
        <w:r w:rsidR="00935E61" w:rsidRPr="00935E61">
          <w:t xml:space="preserve">the </w:t>
        </w:r>
      </w:ins>
      <w:r w:rsidRPr="00935E61">
        <w:t>U</w:t>
      </w:r>
      <w:del w:id="196" w:author="Annabel" w:date="2019-03-17T14:15:00Z">
        <w:r w:rsidRPr="00935E61" w:rsidDel="00935E61">
          <w:delText>.</w:delText>
        </w:r>
      </w:del>
      <w:r w:rsidRPr="00935E61">
        <w:t>S</w:t>
      </w:r>
      <w:del w:id="197" w:author="Annabel" w:date="2019-03-17T14:15:00Z">
        <w:r w:rsidRPr="00935E61" w:rsidDel="00935E61">
          <w:delText>.A</w:delText>
        </w:r>
      </w:del>
      <w:r w:rsidRPr="00935E61">
        <w:t xml:space="preserve"> is about 69% of the entire military expenditure of the world. That of others is about 24</w:t>
      </w:r>
      <w:del w:id="198" w:author="Annabel" w:date="2019-03-17T14:40:00Z">
        <w:r w:rsidRPr="00935E61" w:rsidDel="00E855D3">
          <w:delText xml:space="preserve"> </w:delText>
        </w:r>
      </w:del>
      <w:r w:rsidRPr="00935E61">
        <w:t xml:space="preserve">% of </w:t>
      </w:r>
      <w:ins w:id="199" w:author="Annabel" w:date="2019-03-17T14:40:00Z">
        <w:r w:rsidR="00E855D3">
          <w:t xml:space="preserve">the </w:t>
        </w:r>
      </w:ins>
      <w:r w:rsidRPr="00935E61">
        <w:t xml:space="preserve">entire military expenditure. The expenditure of the former group is about </w:t>
      </w:r>
      <w:del w:id="200" w:author="Annabel" w:date="2019-03-17T14:40:00Z">
        <w:r w:rsidRPr="00935E61" w:rsidDel="00E855D3">
          <w:delText xml:space="preserve">3 </w:delText>
        </w:r>
      </w:del>
      <w:ins w:id="201" w:author="Annabel" w:date="2019-03-17T14:40:00Z">
        <w:r w:rsidR="00E855D3">
          <w:t>three</w:t>
        </w:r>
        <w:r w:rsidR="00E855D3" w:rsidRPr="00935E61">
          <w:t xml:space="preserve"> </w:t>
        </w:r>
      </w:ins>
      <w:r w:rsidRPr="00935E61">
        <w:t xml:space="preserve">times </w:t>
      </w:r>
      <w:del w:id="202" w:author="Annabel" w:date="2019-03-17T14:40:00Z">
        <w:r w:rsidRPr="00935E61" w:rsidDel="00E855D3">
          <w:delText xml:space="preserve">bigger than </w:delText>
        </w:r>
      </w:del>
      <w:r w:rsidRPr="00935E61">
        <w:t xml:space="preserve">that of the latter group. These countries have invested </w:t>
      </w:r>
      <w:del w:id="203" w:author="Annabel" w:date="2019-03-17T14:40:00Z">
        <w:r w:rsidRPr="00935E61" w:rsidDel="00E855D3">
          <w:delText>much expenditure on</w:delText>
        </w:r>
      </w:del>
      <w:ins w:id="204" w:author="Annabel" w:date="2019-03-17T14:40:00Z">
        <w:r w:rsidR="00E855D3">
          <w:t>greatly in their</w:t>
        </w:r>
      </w:ins>
      <w:r w:rsidRPr="00935E61">
        <w:t xml:space="preserve"> </w:t>
      </w:r>
      <w:del w:id="205" w:author="Annabel" w:date="2019-03-17T14:40:00Z">
        <w:r w:rsidRPr="00935E61" w:rsidDel="00E855D3">
          <w:delText>Military</w:delText>
        </w:r>
      </w:del>
      <w:ins w:id="206" w:author="Annabel" w:date="2019-03-17T14:41:00Z">
        <w:r w:rsidR="00E855D3">
          <w:t>m</w:t>
        </w:r>
      </w:ins>
      <w:ins w:id="207" w:author="Annabel" w:date="2019-03-17T14:40:00Z">
        <w:r w:rsidR="00E855D3" w:rsidRPr="00935E61">
          <w:t>ilitari</w:t>
        </w:r>
        <w:r w:rsidR="00E855D3">
          <w:t>es</w:t>
        </w:r>
      </w:ins>
      <w:del w:id="208" w:author="Annabel" w:date="2019-03-17T14:40:00Z">
        <w:r w:rsidRPr="00935E61" w:rsidDel="00E855D3">
          <w:delText>,</w:delText>
        </w:r>
      </w:del>
      <w:r w:rsidRPr="00935E61">
        <w:t xml:space="preserve"> based on their strong economi</w:t>
      </w:r>
      <w:ins w:id="209" w:author="Annabel" w:date="2019-03-17T14:41:00Z">
        <w:r w:rsidR="00E855D3">
          <w:t>es</w:t>
        </w:r>
      </w:ins>
      <w:del w:id="210" w:author="Annabel" w:date="2019-03-17T14:41:00Z">
        <w:r w:rsidRPr="00935E61" w:rsidDel="00E855D3">
          <w:delText>c state</w:delText>
        </w:r>
      </w:del>
      <w:r w:rsidRPr="00935E61">
        <w:t xml:space="preserve">. With this strong military capability, these countries have been </w:t>
      </w:r>
      <w:del w:id="211" w:author="Annabel" w:date="2019-03-17T14:41:00Z">
        <w:r w:rsidRPr="00935E61" w:rsidDel="00E855D3">
          <w:delText>related to</w:delText>
        </w:r>
      </w:del>
      <w:ins w:id="212" w:author="Annabel" w:date="2019-03-17T14:41:00Z">
        <w:r w:rsidR="00E855D3">
          <w:t xml:space="preserve">involved </w:t>
        </w:r>
        <w:commentRangeStart w:id="213"/>
        <w:r w:rsidR="00E855D3">
          <w:t>in</w:t>
        </w:r>
        <w:commentRangeEnd w:id="213"/>
        <w:r w:rsidR="00E855D3">
          <w:rPr>
            <w:rStyle w:val="a5"/>
            <w:rFonts w:asciiTheme="minorHAnsi" w:eastAsiaTheme="minorEastAsia" w:hAnsiTheme="minorHAnsi" w:cstheme="minorBidi"/>
          </w:rPr>
          <w:commentReference w:id="213"/>
        </w:r>
      </w:ins>
      <w:r w:rsidRPr="00935E61">
        <w:t xml:space="preserve"> various militarized conflicts. The main purpose of having military capability </w:t>
      </w:r>
      <w:commentRangeStart w:id="214"/>
      <w:r w:rsidRPr="00935E61">
        <w:t>is</w:t>
      </w:r>
      <w:commentRangeEnd w:id="214"/>
      <w:r w:rsidR="00E855D3">
        <w:rPr>
          <w:rStyle w:val="a5"/>
          <w:rFonts w:asciiTheme="minorHAnsi" w:eastAsiaTheme="minorEastAsia" w:hAnsiTheme="minorHAnsi" w:cstheme="minorBidi"/>
        </w:rPr>
        <w:commentReference w:id="214"/>
      </w:r>
      <w:r w:rsidRPr="00935E61">
        <w:t xml:space="preserve"> </w:t>
      </w:r>
      <w:del w:id="215" w:author="Annabel" w:date="2019-03-17T14:41:00Z">
        <w:r w:rsidRPr="00935E61" w:rsidDel="00E855D3">
          <w:delText xml:space="preserve">to </w:delText>
        </w:r>
      </w:del>
      <w:r w:rsidRPr="00935E61">
        <w:t>protect</w:t>
      </w:r>
      <w:del w:id="216" w:author="Annabel" w:date="2019-03-17T14:41:00Z">
        <w:r w:rsidRPr="00935E61" w:rsidDel="00E855D3">
          <w:delText xml:space="preserve"> </w:delText>
        </w:r>
      </w:del>
      <w:ins w:id="217" w:author="Annabel" w:date="2019-03-17T14:41:00Z">
        <w:r w:rsidR="00E855D3">
          <w:t>ion</w:t>
        </w:r>
      </w:ins>
      <w:del w:id="218" w:author="Annabel" w:date="2019-03-17T14:41:00Z">
        <w:r w:rsidRPr="00935E61" w:rsidDel="00E855D3">
          <w:delText>themselves</w:delText>
        </w:r>
      </w:del>
      <w:r w:rsidRPr="00935E61">
        <w:t>. However, in many cases, raising military expenditure can cause misunderstanding</w:t>
      </w:r>
      <w:ins w:id="219" w:author="Annabel" w:date="2019-03-17T14:41:00Z">
        <w:r w:rsidR="00E855D3">
          <w:t>s</w:t>
        </w:r>
      </w:ins>
      <w:r w:rsidRPr="00935E61">
        <w:t xml:space="preserve">, because this military power can be utilized to threaten other </w:t>
      </w:r>
      <w:del w:id="220" w:author="Annabel" w:date="2019-03-17T14:15:00Z">
        <w:r w:rsidRPr="00935E61" w:rsidDel="00935E61">
          <w:delText>countries which</w:delText>
        </w:r>
      </w:del>
      <w:ins w:id="221" w:author="Annabel" w:date="2019-03-17T14:15:00Z">
        <w:r w:rsidR="00935E61" w:rsidRPr="00935E61">
          <w:t>countries that</w:t>
        </w:r>
      </w:ins>
      <w:r w:rsidRPr="00935E61">
        <w:t xml:space="preserve"> are dependent on the international political situation and a leader</w:t>
      </w:r>
      <w:del w:id="222" w:author="Annabel" w:date="2019-03-17T14:38:00Z">
        <w:r w:rsidRPr="00935E61" w:rsidDel="00E855D3">
          <w:delText>'</w:delText>
        </w:r>
      </w:del>
      <w:ins w:id="223" w:author="Annabel" w:date="2019-03-17T14:38:00Z">
        <w:r w:rsidR="00E855D3">
          <w:t>’</w:t>
        </w:r>
      </w:ins>
      <w:r w:rsidRPr="00935E61">
        <w:t xml:space="preserve">s decision. Now, let's see how </w:t>
      </w:r>
      <w:commentRangeStart w:id="224"/>
      <w:r w:rsidRPr="00935E61">
        <w:t>much</w:t>
      </w:r>
      <w:commentRangeEnd w:id="224"/>
      <w:r w:rsidR="00E855D3">
        <w:rPr>
          <w:rStyle w:val="a5"/>
          <w:rFonts w:asciiTheme="minorHAnsi" w:eastAsiaTheme="minorEastAsia" w:hAnsiTheme="minorHAnsi" w:cstheme="minorBidi"/>
        </w:rPr>
        <w:commentReference w:id="224"/>
      </w:r>
      <w:r w:rsidRPr="00935E61">
        <w:t xml:space="preserve"> </w:t>
      </w:r>
      <w:del w:id="225" w:author="Annabel" w:date="2019-03-17T14:42:00Z">
        <w:r w:rsidRPr="00935E61" w:rsidDel="00E855D3">
          <w:delText xml:space="preserve">expenditure </w:delText>
        </w:r>
      </w:del>
      <w:r w:rsidRPr="00935E61">
        <w:t xml:space="preserve">each of the top 10 spenders </w:t>
      </w:r>
      <w:del w:id="226" w:author="Annabel" w:date="2019-03-17T14:42:00Z">
        <w:r w:rsidRPr="00935E61" w:rsidDel="00E855D3">
          <w:delText>spend</w:delText>
        </w:r>
      </w:del>
      <w:ins w:id="227" w:author="Annabel" w:date="2019-03-17T14:42:00Z">
        <w:r w:rsidR="00E855D3" w:rsidRPr="00935E61">
          <w:t>spends</w:t>
        </w:r>
      </w:ins>
      <w:r w:rsidRPr="00935E61">
        <w:t xml:space="preserve"> </w:t>
      </w:r>
      <w:del w:id="228" w:author="Annabel" w:date="2019-03-17T14:42:00Z">
        <w:r w:rsidRPr="00935E61" w:rsidDel="00E855D3">
          <w:delText xml:space="preserve">for </w:delText>
        </w:r>
      </w:del>
      <w:ins w:id="229" w:author="Annabel" w:date="2019-03-17T14:42:00Z">
        <w:r w:rsidR="00E855D3">
          <w:t>on</w:t>
        </w:r>
        <w:r w:rsidR="00E855D3" w:rsidRPr="00935E61">
          <w:t xml:space="preserve"> </w:t>
        </w:r>
      </w:ins>
      <w:r w:rsidRPr="00935E61">
        <w:t>maintaining or strengthening their military capability.</w:t>
      </w:r>
    </w:p>
    <w:p w14:paraId="3F1620A5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del w:id="230" w:author="Annabel" w:date="2019-03-17T14:42:00Z">
        <w:r w:rsidRPr="00935E61" w:rsidDel="00E855D3">
          <w:rPr>
            <w:sz w:val="24"/>
            <w:szCs w:val="24"/>
          </w:rPr>
          <w:delText xml:space="preserve">The </w:delText>
        </w:r>
      </w:del>
      <w:r w:rsidRPr="00935E61">
        <w:rPr>
          <w:sz w:val="24"/>
          <w:szCs w:val="24"/>
        </w:rPr>
        <w:t xml:space="preserve">Military Expenditure </w:t>
      </w:r>
      <w:del w:id="231" w:author="Annabel" w:date="2019-03-17T14:43:00Z">
        <w:r w:rsidRPr="00935E61" w:rsidDel="00E855D3">
          <w:rPr>
            <w:sz w:val="24"/>
            <w:szCs w:val="24"/>
          </w:rPr>
          <w:delText xml:space="preserve">for </w:delText>
        </w:r>
      </w:del>
      <w:ins w:id="232" w:author="Annabel" w:date="2019-03-17T14:43:00Z">
        <w:r w:rsidR="00E855D3">
          <w:rPr>
            <w:sz w:val="24"/>
            <w:szCs w:val="24"/>
          </w:rPr>
          <w:t>of</w:t>
        </w:r>
        <w:r w:rsidR="00E855D3" w:rsidRPr="00935E61">
          <w:rPr>
            <w:sz w:val="24"/>
            <w:szCs w:val="24"/>
          </w:rPr>
          <w:t xml:space="preserve"> </w:t>
        </w:r>
      </w:ins>
      <w:r w:rsidRPr="00935E61">
        <w:rPr>
          <w:sz w:val="24"/>
          <w:szCs w:val="24"/>
        </w:rPr>
        <w:t xml:space="preserve">10 </w:t>
      </w:r>
      <w:r w:rsidR="00935E61" w:rsidRPr="00935E61">
        <w:rPr>
          <w:sz w:val="24"/>
          <w:szCs w:val="24"/>
        </w:rPr>
        <w:t xml:space="preserve">Countries </w:t>
      </w:r>
      <w:del w:id="233" w:author="Annabel" w:date="2019-03-17T14:15:00Z">
        <w:r w:rsidRPr="00935E61" w:rsidDel="00935E61">
          <w:rPr>
            <w:sz w:val="24"/>
            <w:szCs w:val="24"/>
          </w:rPr>
          <w:delText>In</w:delText>
        </w:r>
      </w:del>
      <w:ins w:id="234" w:author="Annabel" w:date="2019-03-17T14:15:00Z">
        <w:r w:rsidR="00935E61" w:rsidRPr="00935E61">
          <w:rPr>
            <w:sz w:val="24"/>
            <w:szCs w:val="24"/>
          </w:rPr>
          <w:t>in</w:t>
        </w:r>
      </w:ins>
      <w:r w:rsidRPr="00935E61">
        <w:rPr>
          <w:sz w:val="24"/>
          <w:szCs w:val="24"/>
        </w:rPr>
        <w:t xml:space="preserve"> 2017 </w:t>
      </w:r>
    </w:p>
    <w:p w14:paraId="4EEF247F" w14:textId="77777777" w:rsidR="004400D8" w:rsidRPr="00935E61" w:rsidRDefault="004400D8" w:rsidP="00935E61">
      <w:pPr>
        <w:pStyle w:val="4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5E61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del w:id="235" w:author="Annabel" w:date="2019-03-17T14:42:00Z">
        <w:r w:rsidR="00935E61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Current </w:delText>
        </w:r>
      </w:del>
      <w:r w:rsidRPr="00935E61">
        <w:rPr>
          <w:rFonts w:ascii="Times New Roman" w:hAnsi="Times New Roman" w:cs="Times New Roman"/>
          <w:color w:val="auto"/>
          <w:sz w:val="24"/>
          <w:szCs w:val="24"/>
        </w:rPr>
        <w:t xml:space="preserve">2017 </w:t>
      </w:r>
      <w:ins w:id="236" w:author="Annabel" w:date="2019-03-17T14:43:00Z">
        <w:r w:rsidR="00E855D3">
          <w:rPr>
            <w:rFonts w:ascii="Times New Roman" w:hAnsi="Times New Roman" w:cs="Times New Roman"/>
            <w:color w:val="auto"/>
            <w:sz w:val="24"/>
            <w:szCs w:val="24"/>
          </w:rPr>
          <w:t>(</w:t>
        </w:r>
        <w:r w:rsidR="00E855D3" w:rsidRPr="00935E61">
          <w:rPr>
            <w:rFonts w:ascii="Times New Roman" w:hAnsi="Times New Roman" w:cs="Times New Roman"/>
            <w:color w:val="auto"/>
            <w:sz w:val="24"/>
            <w:szCs w:val="24"/>
          </w:rPr>
          <w:t xml:space="preserve">Billion </w:t>
        </w:r>
      </w:ins>
      <w:r w:rsidRPr="00935E61">
        <w:rPr>
          <w:rFonts w:ascii="Times New Roman" w:hAnsi="Times New Roman" w:cs="Times New Roman"/>
          <w:color w:val="auto"/>
          <w:sz w:val="24"/>
          <w:szCs w:val="24"/>
        </w:rPr>
        <w:t>US</w:t>
      </w:r>
      <w:del w:id="237" w:author="Annabel" w:date="2019-03-17T14:43:00Z">
        <w:r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$ </w:delText>
        </w:r>
      </w:del>
      <w:ins w:id="238" w:author="Annabel" w:date="2019-03-17T14:43:00Z">
        <w:r w:rsidR="00E855D3">
          <w:rPr>
            <w:rFonts w:ascii="Times New Roman" w:hAnsi="Times New Roman" w:cs="Times New Roman"/>
            <w:color w:val="auto"/>
            <w:sz w:val="24"/>
            <w:szCs w:val="24"/>
          </w:rPr>
          <w:t>D)</w:t>
        </w:r>
        <w:r w:rsidR="00E855D3" w:rsidRPr="00935E61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ins>
      <w:del w:id="239" w:author="Annabel" w:date="2019-03-17T14:43:00Z">
        <w:r w:rsidR="00935E61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Billion </w:delText>
        </w:r>
      </w:del>
    </w:p>
    <w:p w14:paraId="4757EBB6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spending in most countries is less than 70 </w:t>
      </w:r>
      <w:ins w:id="240" w:author="Annabel" w:date="2019-03-17T14:43:00Z"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billion </w:t>
        </w:r>
      </w:ins>
      <w:del w:id="241" w:author="Annabel" w:date="2019-03-17T14:43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US </w:delText>
        </w:r>
      </w:del>
      <w:ins w:id="242" w:author="Annabel" w:date="2019-03-17T14:43:00Z"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>US</w:t>
        </w:r>
        <w:r w:rsidR="00E855D3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43" w:author="Annabel" w:date="2019-03-17T14:43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>billion dollars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Except for China and the </w:t>
      </w:r>
      <w:del w:id="244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U.S,</w:delText>
        </w:r>
      </w:del>
      <w:ins w:id="245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US</w:t>
        </w:r>
      </w:ins>
      <w:del w:id="246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the</w:delText>
        </w:r>
      </w:del>
      <w:ins w:id="247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, the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figure for Russia is the highest. Compared to China and the </w:t>
      </w:r>
      <w:del w:id="248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U.S,</w:delText>
        </w:r>
      </w:del>
      <w:ins w:id="249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US, </w:t>
        </w:r>
      </w:ins>
      <w:del w:id="250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expenditure is not a huge amount. Among the top 10 spenders, China and the </w:t>
      </w:r>
      <w:del w:id="251" w:author="Annabel" w:date="2019-03-17T14:15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U.S </w:delText>
        </w:r>
      </w:del>
      <w:ins w:id="252" w:author="Annabel" w:date="2019-03-17T14:15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US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spend huge amounts on the</w:t>
      </w:r>
      <w:ins w:id="253" w:author="Annabel" w:date="2019-03-17T14:44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ir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military budget</w:t>
      </w:r>
      <w:ins w:id="254" w:author="Annabel" w:date="2019-03-17T14:44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These days, in international disputes such as territorial disputes in the South China Sea from </w:t>
      </w:r>
      <w:ins w:id="255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19</w:t>
      </w:r>
      <w:del w:id="256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70s and the </w:t>
      </w:r>
      <w:del w:id="257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Trade </w:delText>
        </w:r>
      </w:del>
      <w:ins w:id="258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rade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war from 2018, these two countries are against each other, which </w:t>
      </w:r>
      <w:commentRangeStart w:id="259"/>
      <w:del w:id="260" w:author="Annabel" w:date="2019-03-17T14:44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can </w:delText>
        </w:r>
      </w:del>
      <w:ins w:id="261" w:author="Annabel" w:date="2019-03-17T14:44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has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cause</w:t>
      </w:r>
      <w:ins w:id="262" w:author="Annabel" w:date="2019-03-17T14:44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 xml:space="preserve">d </w:t>
        </w:r>
        <w:commentRangeEnd w:id="259"/>
        <w:r w:rsidR="00E855D3">
          <w:rPr>
            <w:rStyle w:val="a5"/>
          </w:rPr>
          <w:commentReference w:id="259"/>
        </w:r>
        <w:r w:rsidR="00E855D3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3" w:author="Annabel" w:date="2019-03-17T14:44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arms race between </w:t>
      </w:r>
      <w:ins w:id="264" w:author="Annabel" w:date="2019-03-17T14:44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two countries and their allies. This </w:t>
      </w:r>
      <w:del w:id="265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>make us ask a</w:delText>
        </w:r>
      </w:del>
      <w:ins w:id="266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 xml:space="preserve">raises </w:t>
        </w:r>
        <w:commentRangeStart w:id="267"/>
        <w:r w:rsidR="00E855D3"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commentRangeEnd w:id="267"/>
        <w:r w:rsidR="00E855D3">
          <w:rPr>
            <w:rStyle w:val="a5"/>
          </w:rPr>
          <w:commentReference w:id="267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question </w:t>
      </w:r>
      <w:del w:id="268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about </w:delText>
        </w:r>
      </w:del>
      <w:ins w:id="269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of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what they have done in the arms race. </w:t>
      </w:r>
      <w:del w:id="270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>In t</w:delText>
        </w:r>
      </w:del>
      <w:ins w:id="271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he next chart</w:t>
      </w:r>
      <w:del w:id="272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>, we will see</w:delText>
        </w:r>
      </w:del>
      <w:ins w:id="273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 xml:space="preserve"> presents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their military expenditure on the map, which </w:t>
      </w:r>
      <w:del w:id="274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can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give</w:t>
      </w:r>
      <w:ins w:id="275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information about regional tension </w:t>
      </w:r>
      <w:del w:id="276" w:author="Annabel" w:date="2019-03-17T14:46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or </w:delText>
        </w:r>
      </w:del>
      <w:ins w:id="277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and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competition </w:t>
      </w:r>
      <w:del w:id="278" w:author="Annabel" w:date="2019-03-17T14:46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on </w:delText>
        </w:r>
      </w:del>
      <w:ins w:id="279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for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military power. </w:t>
      </w:r>
      <w:del w:id="280" w:author="Annabel" w:date="2019-03-17T14:16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And then</w:delText>
        </w:r>
      </w:del>
      <w:ins w:id="281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Then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we will see their ranking</w:t>
      </w:r>
      <w:ins w:id="282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 the budget and </w:t>
      </w:r>
      <w:del w:id="283" w:author="Annabel" w:date="2019-03-17T14:46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 xml:space="preserve">how </w:delText>
        </w:r>
      </w:del>
      <w:ins w:id="284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the way in which</w:t>
        </w:r>
        <w:r w:rsidR="00E855D3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military expenditure </w:t>
      </w:r>
      <w:commentRangeStart w:id="285"/>
      <w:r w:rsidRPr="00935E61">
        <w:rPr>
          <w:rFonts w:ascii="Times New Roman" w:eastAsia="Times New Roman" w:hAnsi="Times New Roman" w:cs="Times New Roman"/>
          <w:sz w:val="24"/>
          <w:szCs w:val="24"/>
        </w:rPr>
        <w:t>share</w:t>
      </w:r>
      <w:ins w:id="286" w:author="Annabel" w:date="2019-03-17T14:16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commentRangeEnd w:id="285"/>
      <w:ins w:id="287" w:author="Annabel" w:date="2019-03-17T14:17:00Z">
        <w:r w:rsidR="00935E61" w:rsidRPr="00935E61">
          <w:rPr>
            <w:rStyle w:val="a5"/>
            <w:rFonts w:ascii="Times New Roman" w:hAnsi="Times New Roman" w:cs="Times New Roman"/>
            <w:sz w:val="24"/>
            <w:szCs w:val="24"/>
          </w:rPr>
          <w:commentReference w:id="285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of China and </w:t>
      </w:r>
      <w:ins w:id="288" w:author="Annabel" w:date="2019-03-17T14:46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</w:ins>
      <w:del w:id="289" w:author="Annabel" w:date="2019-03-17T14:15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U.S </w:delText>
        </w:r>
      </w:del>
      <w:ins w:id="290" w:author="Annabel" w:date="2019-03-17T14:15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US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commentRangeStart w:id="291"/>
      <w:del w:id="292" w:author="Annabel" w:date="2019-03-17T14:45:00Z">
        <w:r w:rsidRPr="00935E61" w:rsidDel="00E855D3">
          <w:rPr>
            <w:rFonts w:ascii="Times New Roman" w:eastAsia="Times New Roman" w:hAnsi="Times New Roman" w:cs="Times New Roman"/>
            <w:sz w:val="24"/>
            <w:szCs w:val="24"/>
          </w:rPr>
          <w:delText>transferred</w:delText>
        </w:r>
      </w:del>
      <w:ins w:id="293" w:author="Annabel" w:date="2019-03-17T14:45:00Z">
        <w:r w:rsidR="00E855D3">
          <w:rPr>
            <w:rFonts w:ascii="Times New Roman" w:eastAsia="Times New Roman" w:hAnsi="Times New Roman" w:cs="Times New Roman"/>
            <w:sz w:val="24"/>
            <w:szCs w:val="24"/>
          </w:rPr>
          <w:t>changed</w:t>
        </w:r>
        <w:commentRangeEnd w:id="291"/>
        <w:r w:rsidR="00E855D3">
          <w:rPr>
            <w:rStyle w:val="a5"/>
          </w:rPr>
          <w:commentReference w:id="291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FA7B36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del w:id="294" w:author="Annabel" w:date="2019-03-17T14:43:00Z">
        <w:r w:rsidRPr="00935E61" w:rsidDel="00E855D3">
          <w:rPr>
            <w:sz w:val="24"/>
            <w:szCs w:val="24"/>
          </w:rPr>
          <w:lastRenderedPageBreak/>
          <w:delText xml:space="preserve">The </w:delText>
        </w:r>
      </w:del>
      <w:r w:rsidR="00935E61" w:rsidRPr="00935E61">
        <w:rPr>
          <w:sz w:val="24"/>
          <w:szCs w:val="24"/>
        </w:rPr>
        <w:t xml:space="preserve">Top </w:t>
      </w:r>
      <w:r w:rsidRPr="00935E61">
        <w:rPr>
          <w:sz w:val="24"/>
          <w:szCs w:val="24"/>
        </w:rPr>
        <w:t xml:space="preserve">10 Military Spenders </w:t>
      </w:r>
      <w:del w:id="295" w:author="Annabel" w:date="2019-03-17T14:43:00Z">
        <w:r w:rsidRPr="00935E61" w:rsidDel="00E855D3">
          <w:rPr>
            <w:sz w:val="24"/>
            <w:szCs w:val="24"/>
          </w:rPr>
          <w:delText xml:space="preserve">In </w:delText>
        </w:r>
      </w:del>
      <w:ins w:id="296" w:author="Annabel" w:date="2019-03-17T14:43:00Z">
        <w:r w:rsidR="00E855D3">
          <w:rPr>
            <w:sz w:val="24"/>
            <w:szCs w:val="24"/>
          </w:rPr>
          <w:t>i</w:t>
        </w:r>
        <w:r w:rsidR="00E855D3" w:rsidRPr="00935E61">
          <w:rPr>
            <w:sz w:val="24"/>
            <w:szCs w:val="24"/>
          </w:rPr>
          <w:t xml:space="preserve">n </w:t>
        </w:r>
      </w:ins>
      <w:r w:rsidRPr="00935E61">
        <w:rPr>
          <w:sz w:val="24"/>
          <w:szCs w:val="24"/>
        </w:rPr>
        <w:t>2017</w:t>
      </w:r>
    </w:p>
    <w:p w14:paraId="2E559525" w14:textId="77777777" w:rsidR="004400D8" w:rsidRPr="00935E61" w:rsidRDefault="00E855D3" w:rsidP="00935E61">
      <w:pPr>
        <w:pStyle w:val="4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ins w:id="297" w:author="Annabel" w:date="2019-03-17T14:43:00Z">
        <w:r w:rsidRPr="00935E61">
          <w:rPr>
            <w:rFonts w:ascii="Times New Roman" w:hAnsi="Times New Roman" w:cs="Times New Roman"/>
            <w:color w:val="auto"/>
            <w:sz w:val="24"/>
            <w:szCs w:val="24"/>
          </w:rPr>
          <w:t xml:space="preserve">In 2017 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>(</w:t>
        </w:r>
        <w:r w:rsidRPr="00935E61">
          <w:rPr>
            <w:rFonts w:ascii="Times New Roman" w:hAnsi="Times New Roman" w:cs="Times New Roman"/>
            <w:color w:val="auto"/>
            <w:sz w:val="24"/>
            <w:szCs w:val="24"/>
          </w:rPr>
          <w:t>Billion US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>D)</w:t>
        </w:r>
        <w:r w:rsidRPr="00935E61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ins>
      <w:del w:id="298" w:author="Annabel" w:date="2019-03-17T14:43:00Z">
        <w:r w:rsidR="004400D8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In </w:delText>
        </w:r>
        <w:r w:rsidR="00935E61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Current 2017 </w:delText>
        </w:r>
        <w:r w:rsidR="004400D8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>US</w:delText>
        </w:r>
        <w:r w:rsidR="00935E61" w:rsidRPr="00935E61" w:rsidDel="00E855D3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$ Billion </w:delText>
        </w:r>
      </w:del>
    </w:p>
    <w:p w14:paraId="24476DB5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In North America, the </w:t>
      </w:r>
      <w:del w:id="299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countries which are ranked in the top 10 Military Spenders</w:delText>
        </w:r>
      </w:del>
      <w:ins w:id="300" w:author="Annabel" w:date="2019-03-17T14:17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countries that are ranked in the top 10 </w:t>
        </w:r>
        <w:r w:rsidR="00E855D3" w:rsidRPr="00935E61">
          <w:rPr>
            <w:rFonts w:ascii="Times New Roman" w:hAnsi="Times New Roman" w:cs="Times New Roman"/>
            <w:sz w:val="24"/>
            <w:szCs w:val="24"/>
          </w:rPr>
          <w:t>military spenders</w:t>
        </w:r>
      </w:ins>
      <w:r w:rsidR="00E855D3" w:rsidRPr="00935E61">
        <w:rPr>
          <w:rFonts w:ascii="Times New Roman" w:hAnsi="Times New Roman" w:cs="Times New Roman"/>
          <w:sz w:val="24"/>
          <w:szCs w:val="24"/>
        </w:rPr>
        <w:t xml:space="preserve"> </w:t>
      </w:r>
      <w:r w:rsidRPr="00935E61">
        <w:rPr>
          <w:rFonts w:ascii="Times New Roman" w:hAnsi="Times New Roman" w:cs="Times New Roman"/>
          <w:sz w:val="24"/>
          <w:szCs w:val="24"/>
        </w:rPr>
        <w:t>are Canada and the U</w:t>
      </w:r>
      <w:del w:id="301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>S</w:t>
      </w:r>
      <w:del w:id="302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.A</w:delText>
        </w:r>
      </w:del>
      <w:r w:rsidRPr="00935E61">
        <w:rPr>
          <w:rFonts w:ascii="Times New Roman" w:hAnsi="Times New Roman" w:cs="Times New Roman"/>
          <w:sz w:val="24"/>
          <w:szCs w:val="24"/>
        </w:rPr>
        <w:t>. Compared to Canada, the U</w:t>
      </w:r>
      <w:del w:id="303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>S</w:t>
      </w:r>
      <w:del w:id="304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has </w:t>
      </w:r>
      <w:del w:id="305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 xml:space="preserve">overwhelming </w:delText>
        </w:r>
      </w:del>
      <w:ins w:id="306" w:author="Annabel" w:date="2019-03-17T14:47:00Z">
        <w:r w:rsidR="00E855D3">
          <w:rPr>
            <w:rFonts w:ascii="Times New Roman" w:hAnsi="Times New Roman" w:cs="Times New Roman"/>
            <w:sz w:val="24"/>
            <w:szCs w:val="24"/>
          </w:rPr>
          <w:t>a huge</w:t>
        </w:r>
        <w:r w:rsidR="00E855D3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military </w:t>
      </w:r>
      <w:del w:id="307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expenditure</w:delText>
        </w:r>
      </w:del>
      <w:ins w:id="308" w:author="Annabel" w:date="2019-03-17T14:47:00Z">
        <w:r w:rsidR="00E855D3">
          <w:rPr>
            <w:rFonts w:ascii="Times New Roman" w:hAnsi="Times New Roman" w:cs="Times New Roman"/>
            <w:sz w:val="24"/>
            <w:szCs w:val="24"/>
          </w:rPr>
          <w:t>budget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. </w:t>
      </w:r>
      <w:del w:id="309" w:author="Annabel" w:date="2019-03-17T14:4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 xml:space="preserve">When you see </w:delText>
        </w:r>
      </w:del>
      <w:del w:id="310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western</w:delText>
        </w:r>
      </w:del>
      <w:ins w:id="311" w:author="Annabel" w:date="2019-03-17T14:17:00Z">
        <w:r w:rsidR="00935E61" w:rsidRPr="00935E61">
          <w:rPr>
            <w:rFonts w:ascii="Times New Roman" w:hAnsi="Times New Roman" w:cs="Times New Roman"/>
            <w:sz w:val="24"/>
            <w:szCs w:val="24"/>
          </w:rPr>
          <w:t>Western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Europe, Great Britain, Germany, and France </w:t>
      </w:r>
      <w:del w:id="312" w:author="Annabel" w:date="2019-03-17T14:4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has</w:delText>
        </w:r>
      </w:del>
      <w:ins w:id="313" w:author="Annabel" w:date="2019-03-17T14:48:00Z">
        <w:r w:rsidR="00E855D3" w:rsidRPr="00935E61">
          <w:rPr>
            <w:rFonts w:ascii="Times New Roman" w:hAnsi="Times New Roman" w:cs="Times New Roman"/>
            <w:sz w:val="24"/>
            <w:szCs w:val="24"/>
          </w:rPr>
          <w:t>have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ins w:id="314" w:author="Annabel" w:date="2019-03-17T14:48:00Z">
        <w:r w:rsidR="00E855D3" w:rsidRPr="00935E61">
          <w:rPr>
            <w:rFonts w:ascii="Times New Roman" w:hAnsi="Times New Roman" w:cs="Times New Roman"/>
            <w:sz w:val="24"/>
            <w:szCs w:val="24"/>
          </w:rPr>
          <w:t xml:space="preserve">military </w:t>
        </w:r>
        <w:r w:rsidR="00E855D3">
          <w:rPr>
            <w:rFonts w:ascii="Times New Roman" w:hAnsi="Times New Roman" w:cs="Times New Roman"/>
            <w:sz w:val="24"/>
            <w:szCs w:val="24"/>
          </w:rPr>
          <w:t>budgets</w:t>
        </w:r>
        <w:r w:rsidR="00E855D3" w:rsidRPr="00935E61" w:rsidDel="00E855D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855D3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del w:id="315" w:author="Annabel" w:date="2019-03-17T14:4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 xml:space="preserve">an expenditure of </w:delText>
        </w:r>
      </w:del>
      <w:del w:id="316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military which</w:delText>
        </w:r>
      </w:del>
      <w:del w:id="317" w:author="Annabel" w:date="2019-03-17T14:4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 xml:space="preserve"> is lower</w:delText>
        </w:r>
      </w:del>
      <w:ins w:id="318" w:author="Annabel" w:date="2019-03-17T14:48:00Z">
        <w:r w:rsidR="00E855D3">
          <w:rPr>
            <w:rFonts w:ascii="Times New Roman" w:hAnsi="Times New Roman" w:cs="Times New Roman"/>
            <w:sz w:val="24"/>
            <w:szCs w:val="24"/>
          </w:rPr>
          <w:t>less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than 60 billion </w:t>
      </w:r>
      <w:del w:id="319" w:author="Annabel" w:date="2019-03-17T14:4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dollars</w:delText>
        </w:r>
      </w:del>
      <w:ins w:id="320" w:author="Annabel" w:date="2019-03-17T14:48:00Z">
        <w:r w:rsidR="00E855D3">
          <w:rPr>
            <w:rFonts w:ascii="Times New Roman" w:hAnsi="Times New Roman" w:cs="Times New Roman"/>
            <w:sz w:val="24"/>
            <w:szCs w:val="24"/>
          </w:rPr>
          <w:t xml:space="preserve">USD </w:t>
        </w:r>
        <w:commentRangeStart w:id="321"/>
        <w:r w:rsidR="00E855D3">
          <w:rPr>
            <w:rFonts w:ascii="Times New Roman" w:hAnsi="Times New Roman" w:cs="Times New Roman"/>
            <w:sz w:val="24"/>
            <w:szCs w:val="24"/>
          </w:rPr>
          <w:t>each</w:t>
        </w:r>
        <w:commentRangeEnd w:id="321"/>
        <w:r w:rsidR="00E855D3">
          <w:rPr>
            <w:rStyle w:val="a5"/>
          </w:rPr>
          <w:commentReference w:id="321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. </w:t>
      </w:r>
      <w:del w:id="322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Let's</w:delText>
        </w:r>
      </w:del>
      <w:ins w:id="323" w:author="Annabel" w:date="2019-03-17T14:48:00Z">
        <w:r w:rsidR="004A79D7">
          <w:rPr>
            <w:rFonts w:ascii="Times New Roman" w:hAnsi="Times New Roman" w:cs="Times New Roman"/>
            <w:sz w:val="24"/>
            <w:szCs w:val="24"/>
          </w:rPr>
          <w:t>In</w:t>
        </w:r>
      </w:ins>
      <w:del w:id="324" w:author="Annabel" w:date="2019-03-17T14:4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see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25"/>
      <w:r w:rsidRPr="00935E61">
        <w:rPr>
          <w:rFonts w:ascii="Times New Roman" w:hAnsi="Times New Roman" w:cs="Times New Roman"/>
          <w:sz w:val="24"/>
          <w:szCs w:val="24"/>
        </w:rPr>
        <w:t>Asia</w:t>
      </w:r>
      <w:commentRangeEnd w:id="325"/>
      <w:r w:rsidR="004A79D7">
        <w:rPr>
          <w:rStyle w:val="a5"/>
        </w:rPr>
        <w:commentReference w:id="325"/>
      </w:r>
      <w:del w:id="326" w:author="Annabel" w:date="2019-03-17T14:4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327" w:author="Annabel" w:date="2019-03-17T14:48:00Z">
        <w:r w:rsidR="004A79D7">
          <w:rPr>
            <w:rFonts w:ascii="Times New Roman" w:hAnsi="Times New Roman" w:cs="Times New Roman"/>
            <w:sz w:val="24"/>
            <w:szCs w:val="24"/>
          </w:rPr>
          <w:t>,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China spends the </w:t>
      </w:r>
      <w:del w:id="328" w:author="Annabel" w:date="2019-03-17T14:4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highest expenditure</w:delText>
        </w:r>
      </w:del>
      <w:ins w:id="329" w:author="Annabel" w:date="2019-03-17T14:48:00Z">
        <w:r w:rsidR="004A79D7">
          <w:rPr>
            <w:rFonts w:ascii="Times New Roman" w:hAnsi="Times New Roman" w:cs="Times New Roman"/>
            <w:sz w:val="24"/>
            <w:szCs w:val="24"/>
          </w:rPr>
          <w:t>most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in this area. Compared to its neighboring countries, the figure for China is huge. The second </w:t>
      </w:r>
      <w:ins w:id="330" w:author="Annabel" w:date="2019-03-17T14:49:00Z">
        <w:r w:rsidR="004A79D7">
          <w:rPr>
            <w:rFonts w:ascii="Times New Roman" w:hAnsi="Times New Roman" w:cs="Times New Roman"/>
            <w:sz w:val="24"/>
            <w:szCs w:val="24"/>
          </w:rPr>
          <w:t xml:space="preserve">biggest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spender </w:t>
      </w:r>
      <w:commentRangeStart w:id="331"/>
      <w:ins w:id="332" w:author="Annabel" w:date="2019-03-17T14:49:00Z"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in Asia </w:t>
        </w:r>
        <w:commentRangeEnd w:id="331"/>
        <w:r w:rsidR="004A79D7">
          <w:rPr>
            <w:rStyle w:val="a5"/>
          </w:rPr>
          <w:commentReference w:id="331"/>
        </w:r>
      </w:ins>
      <w:r w:rsidRPr="00935E61">
        <w:rPr>
          <w:rFonts w:ascii="Times New Roman" w:hAnsi="Times New Roman" w:cs="Times New Roman"/>
          <w:sz w:val="24"/>
          <w:szCs w:val="24"/>
        </w:rPr>
        <w:t>is Russia</w:t>
      </w:r>
      <w:del w:id="333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in Asia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. Fortunately, in my opinion, China and the </w:t>
      </w:r>
      <w:del w:id="334" w:author="Annabel" w:date="2019-03-17T14:15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U.S </w:delText>
        </w:r>
      </w:del>
      <w:ins w:id="335" w:author="Annabel" w:date="2019-03-17T14:15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US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are not </w:t>
      </w:r>
      <w:commentRangeStart w:id="336"/>
      <w:del w:id="337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located </w:delText>
        </w:r>
      </w:del>
      <w:commentRangeEnd w:id="336"/>
      <w:ins w:id="338" w:author="Annabel" w:date="2019-03-17T14:49:00Z">
        <w:r w:rsidR="004A79D7">
          <w:rPr>
            <w:rFonts w:ascii="Times New Roman" w:hAnsi="Times New Roman" w:cs="Times New Roman"/>
            <w:sz w:val="24"/>
            <w:szCs w:val="24"/>
          </w:rPr>
          <w:t>geographically</w:t>
        </w:r>
        <w:r w:rsidR="004A79D7">
          <w:rPr>
            <w:rStyle w:val="a5"/>
          </w:rPr>
          <w:commentReference w:id="336"/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close</w:t>
      </w:r>
      <w:del w:id="339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ly</w:delText>
        </w:r>
      </w:del>
      <w:del w:id="340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341" w:author="Annabel" w:date="2019-03-17T14:17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commentRangeStart w:id="342"/>
      <w:del w:id="343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which</w:delText>
        </w:r>
        <w:commentRangeEnd w:id="342"/>
        <w:r w:rsidR="00935E61" w:rsidRPr="00935E61" w:rsidDel="004A79D7">
          <w:rPr>
            <w:rStyle w:val="a5"/>
            <w:rFonts w:ascii="Times New Roman" w:hAnsi="Times New Roman" w:cs="Times New Roman"/>
            <w:sz w:val="24"/>
            <w:szCs w:val="24"/>
          </w:rPr>
          <w:commentReference w:id="342"/>
        </w:r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means</w:delText>
        </w:r>
      </w:del>
      <w:ins w:id="344" w:author="Annabel" w:date="2019-03-17T14:49:00Z">
        <w:r w:rsidR="004A79D7">
          <w:rPr>
            <w:rFonts w:ascii="Times New Roman" w:hAnsi="Times New Roman" w:cs="Times New Roman"/>
            <w:sz w:val="24"/>
            <w:szCs w:val="24"/>
          </w:rPr>
          <w:t>as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if </w:t>
      </w:r>
      <w:del w:id="345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there </w:delText>
        </w:r>
      </w:del>
      <w:ins w:id="346" w:author="Annabel" w:date="2019-03-17T14:50:00Z">
        <w:r w:rsidR="004A79D7" w:rsidRPr="00935E61">
          <w:rPr>
            <w:rFonts w:ascii="Times New Roman" w:hAnsi="Times New Roman" w:cs="Times New Roman"/>
            <w:sz w:val="24"/>
            <w:szCs w:val="24"/>
          </w:rPr>
          <w:t>the</w:t>
        </w:r>
        <w:r w:rsidR="004A79D7">
          <w:rPr>
            <w:rFonts w:ascii="Times New Roman" w:hAnsi="Times New Roman" w:cs="Times New Roman"/>
            <w:sz w:val="24"/>
            <w:szCs w:val="24"/>
          </w:rPr>
          <w:t>y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were</w:t>
      </w:r>
      <w:del w:id="347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located closely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, high military tension </w:t>
      </w:r>
      <w:del w:id="348" w:author="Annabel" w:date="2019-03-17T14:49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can </w:delText>
        </w:r>
      </w:del>
      <w:ins w:id="349" w:author="Annabel" w:date="2019-03-17T14:49:00Z">
        <w:r w:rsidR="004A79D7">
          <w:rPr>
            <w:rFonts w:ascii="Times New Roman" w:hAnsi="Times New Roman" w:cs="Times New Roman"/>
            <w:sz w:val="24"/>
            <w:szCs w:val="24"/>
          </w:rPr>
          <w:t>could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be expected. </w:t>
      </w:r>
      <w:r w:rsidRPr="00935E61">
        <w:rPr>
          <w:rFonts w:ascii="Times New Roman" w:hAnsi="Times New Roman" w:cs="Times New Roman"/>
          <w:sz w:val="24"/>
          <w:szCs w:val="24"/>
        </w:rPr>
        <w:br/>
        <w:t xml:space="preserve">Now let's see </w:t>
      </w:r>
      <w:del w:id="350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how much</w:delText>
        </w:r>
      </w:del>
      <w:ins w:id="351" w:author="Annabel" w:date="2019-03-17T14:50:00Z">
        <w:r w:rsidR="004A79D7">
          <w:rPr>
            <w:rFonts w:ascii="Times New Roman" w:hAnsi="Times New Roman" w:cs="Times New Roman"/>
            <w:sz w:val="24"/>
            <w:szCs w:val="24"/>
          </w:rPr>
          <w:t>what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percentage of their GDP they </w:t>
      </w:r>
      <w:del w:id="352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spend </w:delText>
        </w:r>
      </w:del>
      <w:ins w:id="353" w:author="Annabel" w:date="2019-03-17T14:50:00Z">
        <w:r w:rsidR="004A79D7" w:rsidRPr="00935E61">
          <w:rPr>
            <w:rFonts w:ascii="Times New Roman" w:hAnsi="Times New Roman" w:cs="Times New Roman"/>
            <w:sz w:val="24"/>
            <w:szCs w:val="24"/>
          </w:rPr>
          <w:t>spen</w:t>
        </w:r>
        <w:r w:rsidR="004A79D7">
          <w:rPr>
            <w:rFonts w:ascii="Times New Roman" w:hAnsi="Times New Roman" w:cs="Times New Roman"/>
            <w:sz w:val="24"/>
            <w:szCs w:val="24"/>
          </w:rPr>
          <w:t>t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54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ins w:id="355" w:author="Annabel" w:date="2019-03-17T14:50:00Z">
        <w:r w:rsidR="004A79D7">
          <w:rPr>
            <w:rFonts w:ascii="Times New Roman" w:hAnsi="Times New Roman" w:cs="Times New Roman"/>
            <w:sz w:val="24"/>
            <w:szCs w:val="24"/>
          </w:rPr>
          <w:t>on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the military in 2017</w:t>
      </w:r>
      <w:del w:id="356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before showing the </w:t>
      </w:r>
      <w:del w:id="357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transfer of</w:delText>
        </w:r>
      </w:del>
      <w:ins w:id="358" w:author="Annabel" w:date="2019-03-17T14:50:00Z">
        <w:r w:rsidR="004A79D7">
          <w:rPr>
            <w:rFonts w:ascii="Times New Roman" w:hAnsi="Times New Roman" w:cs="Times New Roman"/>
            <w:sz w:val="24"/>
            <w:szCs w:val="24"/>
          </w:rPr>
          <w:t>change in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359" w:author="Annabel" w:date="2019-03-17T14:50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GDP percentage of </w:delText>
        </w:r>
      </w:del>
      <w:r w:rsidR="004A79D7" w:rsidRPr="00935E61">
        <w:rPr>
          <w:rFonts w:ascii="Times New Roman" w:hAnsi="Times New Roman" w:cs="Times New Roman"/>
          <w:sz w:val="24"/>
          <w:szCs w:val="24"/>
        </w:rPr>
        <w:t>military expenditure</w:t>
      </w:r>
      <w:ins w:id="360" w:author="Annabel" w:date="2019-03-17T14:50:00Z">
        <w:r w:rsidR="004A79D7" w:rsidRPr="004A79D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A79D7">
          <w:rPr>
            <w:rFonts w:ascii="Times New Roman" w:hAnsi="Times New Roman" w:cs="Times New Roman"/>
            <w:sz w:val="24"/>
            <w:szCs w:val="24"/>
          </w:rPr>
          <w:t xml:space="preserve">as a 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>percentage of</w:t>
        </w:r>
        <w:r w:rsidR="004A79D7" w:rsidRPr="004A79D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>GDP</w:t>
        </w:r>
      </w:ins>
      <w:r w:rsidRPr="00935E61">
        <w:rPr>
          <w:rFonts w:ascii="Times New Roman" w:hAnsi="Times New Roman" w:cs="Times New Roman"/>
          <w:sz w:val="24"/>
          <w:szCs w:val="24"/>
        </w:rPr>
        <w:t>.</w:t>
      </w:r>
    </w:p>
    <w:p w14:paraId="6348743F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>Military Expenditure Share of GDP</w:t>
      </w:r>
    </w:p>
    <w:p w14:paraId="6DA07744" w14:textId="77777777" w:rsidR="004400D8" w:rsidRPr="00E855D3" w:rsidRDefault="004400D8" w:rsidP="00935E61">
      <w:pPr>
        <w:pStyle w:val="5"/>
        <w:adjustRightInd w:val="0"/>
        <w:snapToGrid w:val="0"/>
        <w:spacing w:before="0" w:line="480" w:lineRule="auto"/>
        <w:rPr>
          <w:rFonts w:ascii="Times New Roman" w:hAnsi="Times New Roman" w:cs="Times New Roman"/>
          <w:i/>
          <w:color w:val="auto"/>
          <w:sz w:val="24"/>
          <w:szCs w:val="24"/>
          <w:rPrChange w:id="361" w:author="Annabel" w:date="2019-03-17T14:46:00Z">
            <w:rPr>
              <w:rFonts w:ascii="Times New Roman" w:hAnsi="Times New Roman" w:cs="Times New Roman"/>
              <w:color w:val="auto"/>
              <w:sz w:val="24"/>
              <w:szCs w:val="24"/>
            </w:rPr>
          </w:rPrChange>
        </w:rPr>
      </w:pPr>
      <w:r w:rsidRPr="00E855D3">
        <w:rPr>
          <w:rFonts w:ascii="Times New Roman" w:hAnsi="Times New Roman" w:cs="Times New Roman"/>
          <w:i/>
          <w:color w:val="auto"/>
          <w:sz w:val="24"/>
          <w:szCs w:val="24"/>
          <w:rPrChange w:id="362" w:author="Annabel" w:date="2019-03-17T14:46:00Z">
            <w:rPr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t>In 2017</w:t>
      </w:r>
      <w:del w:id="363" w:author="Annabel" w:date="2019-03-17T14:46:00Z">
        <w:r w:rsidRPr="00E855D3" w:rsidDel="00E855D3">
          <w:rPr>
            <w:rFonts w:ascii="Times New Roman" w:hAnsi="Times New Roman" w:cs="Times New Roman"/>
            <w:i/>
            <w:color w:val="auto"/>
            <w:sz w:val="24"/>
            <w:szCs w:val="24"/>
            <w:rPrChange w:id="364" w:author="Annabel" w:date="2019-03-17T14:46:00Z">
              <w:rPr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delText>-</w:delText>
        </w:r>
      </w:del>
      <w:ins w:id="365" w:author="Annabel" w:date="2019-03-17T14:46:00Z">
        <w:r w:rsidR="00E855D3" w:rsidRPr="00E855D3">
          <w:rPr>
            <w:rFonts w:ascii="Times New Roman" w:hAnsi="Times New Roman" w:cs="Times New Roman"/>
            <w:i/>
            <w:color w:val="auto"/>
            <w:sz w:val="24"/>
            <w:szCs w:val="24"/>
            <w:rPrChange w:id="366" w:author="Annabel" w:date="2019-03-17T14:46:00Z">
              <w:rPr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t xml:space="preserve"> (</w:t>
        </w:r>
      </w:ins>
      <w:r w:rsidRPr="00E855D3">
        <w:rPr>
          <w:rFonts w:ascii="Times New Roman" w:hAnsi="Times New Roman" w:cs="Times New Roman"/>
          <w:i/>
          <w:color w:val="auto"/>
          <w:sz w:val="24"/>
          <w:szCs w:val="24"/>
          <w:rPrChange w:id="367" w:author="Annabel" w:date="2019-03-17T14:46:00Z">
            <w:rPr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t>Alphabetical Order</w:t>
      </w:r>
      <w:ins w:id="368" w:author="Annabel" w:date="2019-03-17T14:46:00Z">
        <w:r w:rsidR="00E855D3" w:rsidRPr="00E855D3">
          <w:rPr>
            <w:rFonts w:ascii="Times New Roman" w:hAnsi="Times New Roman" w:cs="Times New Roman"/>
            <w:i/>
            <w:color w:val="auto"/>
            <w:sz w:val="24"/>
            <w:szCs w:val="24"/>
            <w:rPrChange w:id="369" w:author="Annabel" w:date="2019-03-17T14:46:00Z">
              <w:rPr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t>)</w:t>
        </w:r>
      </w:ins>
    </w:p>
    <w:p w14:paraId="400C5880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For </w:t>
      </w:r>
      <w:ins w:id="370" w:author="Annabel" w:date="2019-03-17T14:51:00Z">
        <w:r w:rsidR="004A79D7">
          <w:rPr>
            <w:rFonts w:ascii="Times New Roman" w:hAnsi="Times New Roman" w:cs="Times New Roman"/>
            <w:sz w:val="24"/>
            <w:szCs w:val="24"/>
          </w:rPr>
          <w:t xml:space="preserve">the top </w:t>
        </w:r>
      </w:ins>
      <w:commentRangeStart w:id="371"/>
      <w:r w:rsidRPr="00935E61">
        <w:rPr>
          <w:rFonts w:ascii="Times New Roman" w:hAnsi="Times New Roman" w:cs="Times New Roman"/>
          <w:sz w:val="24"/>
          <w:szCs w:val="24"/>
        </w:rPr>
        <w:t>10</w:t>
      </w:r>
      <w:commentRangeEnd w:id="371"/>
      <w:r w:rsidR="004A79D7">
        <w:rPr>
          <w:rStyle w:val="a5"/>
        </w:rPr>
        <w:commentReference w:id="371"/>
      </w:r>
      <w:r w:rsidRPr="00935E61">
        <w:rPr>
          <w:rFonts w:ascii="Times New Roman" w:hAnsi="Times New Roman" w:cs="Times New Roman"/>
          <w:sz w:val="24"/>
          <w:szCs w:val="24"/>
        </w:rPr>
        <w:t xml:space="preserve"> countries, in descending order, Russia</w:t>
      </w:r>
      <w:del w:id="372" w:author="Annabel" w:date="2019-03-17T14:38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'</w:delText>
        </w:r>
      </w:del>
      <w:ins w:id="373" w:author="Annabel" w:date="2019-03-17T14:38:00Z">
        <w:r w:rsidR="00E855D3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935E61">
        <w:rPr>
          <w:rFonts w:ascii="Times New Roman" w:hAnsi="Times New Roman" w:cs="Times New Roman"/>
          <w:sz w:val="24"/>
          <w:szCs w:val="24"/>
        </w:rPr>
        <w:t>s military expenditure share of GDP is the highest</w:t>
      </w:r>
      <w:del w:id="374" w:author="Annabel" w:date="2019-03-17T14:51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 It is</w:delText>
        </w:r>
      </w:del>
      <w:ins w:id="375" w:author="Annabel" w:date="2019-03-17T14:51:00Z">
        <w:r w:rsidR="004A79D7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376"/>
        <w:r w:rsidR="004A79D7">
          <w:rPr>
            <w:rFonts w:ascii="Times New Roman" w:hAnsi="Times New Roman" w:cs="Times New Roman"/>
            <w:sz w:val="24"/>
            <w:szCs w:val="24"/>
          </w:rPr>
          <w:t>at</w:t>
        </w:r>
        <w:commentRangeEnd w:id="376"/>
        <w:r w:rsidR="004A79D7">
          <w:rPr>
            <w:rStyle w:val="a5"/>
          </w:rPr>
          <w:commentReference w:id="376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about 4.5%. Russia is one of the </w:t>
      </w:r>
      <w:del w:id="377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countries which</w:delText>
        </w:r>
      </w:del>
      <w:ins w:id="378" w:author="Annabel" w:date="2019-03-17T14:17:00Z">
        <w:r w:rsidR="00935E61" w:rsidRPr="00935E61">
          <w:rPr>
            <w:rFonts w:ascii="Times New Roman" w:hAnsi="Times New Roman" w:cs="Times New Roman"/>
            <w:sz w:val="24"/>
            <w:szCs w:val="24"/>
          </w:rPr>
          <w:t>countries that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spend the </w:t>
      </w:r>
      <w:del w:id="379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highest amount of money </w:delText>
        </w:r>
      </w:del>
      <w:ins w:id="380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 xml:space="preserve">most </w:t>
        </w:r>
      </w:ins>
      <w:commentRangeStart w:id="381"/>
      <w:r w:rsidRPr="00935E61">
        <w:rPr>
          <w:rFonts w:ascii="Times New Roman" w:hAnsi="Times New Roman" w:cs="Times New Roman"/>
          <w:sz w:val="24"/>
          <w:szCs w:val="24"/>
        </w:rPr>
        <w:t>on</w:t>
      </w:r>
      <w:commentRangeEnd w:id="381"/>
      <w:r w:rsidR="004A79D7">
        <w:rPr>
          <w:rStyle w:val="a5"/>
        </w:rPr>
        <w:commentReference w:id="381"/>
      </w:r>
      <w:r w:rsidRPr="00935E61">
        <w:rPr>
          <w:rFonts w:ascii="Times New Roman" w:hAnsi="Times New Roman" w:cs="Times New Roman"/>
          <w:sz w:val="24"/>
          <w:szCs w:val="24"/>
        </w:rPr>
        <w:t xml:space="preserve"> the military. The second one is the U</w:t>
      </w:r>
      <w:del w:id="382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>S</w:t>
      </w:r>
      <w:del w:id="383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.A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. China is </w:t>
      </w:r>
      <w:ins w:id="384" w:author="Annabel" w:date="2019-03-17T14:52:00Z"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ranked </w:t>
        </w:r>
      </w:ins>
      <w:commentRangeStart w:id="385"/>
      <w:del w:id="386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5th</w:delText>
        </w:r>
      </w:del>
      <w:ins w:id="387" w:author="Annabel" w:date="2019-03-17T14:17:00Z">
        <w:r w:rsidR="00935E61" w:rsidRPr="00935E61">
          <w:rPr>
            <w:rFonts w:ascii="Times New Roman" w:hAnsi="Times New Roman" w:cs="Times New Roman"/>
            <w:sz w:val="24"/>
            <w:szCs w:val="24"/>
          </w:rPr>
          <w:t>fifth</w:t>
        </w:r>
        <w:commentRangeEnd w:id="385"/>
        <w:r w:rsidR="00935E61" w:rsidRPr="00935E61">
          <w:rPr>
            <w:rStyle w:val="a5"/>
            <w:rFonts w:ascii="Times New Roman" w:hAnsi="Times New Roman" w:cs="Times New Roman"/>
            <w:sz w:val="24"/>
            <w:szCs w:val="24"/>
          </w:rPr>
          <w:commentReference w:id="385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388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ranked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even though its military expenditure is second highest. Japan spends the smallest percentage on the military</w:t>
      </w:r>
      <w:del w:id="389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 It is</w:delText>
        </w:r>
      </w:del>
      <w:ins w:id="390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 xml:space="preserve"> 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about 1%. India is third</w:t>
      </w:r>
      <w:del w:id="391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 The figure is</w:delText>
        </w:r>
      </w:del>
      <w:ins w:id="392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 xml:space="preserve"> 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about 2.5%. </w:t>
      </w:r>
      <w:del w:id="393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394" w:author="Annabel" w:date="2019-03-17T14:53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395" w:author="Annabel" w:date="2019-03-17T14:53:00Z">
        <w:r w:rsidR="004A79D7" w:rsidRPr="00935E61">
          <w:rPr>
            <w:rFonts w:ascii="Times New Roman" w:hAnsi="Times New Roman" w:cs="Times New Roman"/>
            <w:sz w:val="24"/>
            <w:szCs w:val="24"/>
          </w:rPr>
          <w:t>The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next chart</w:t>
      </w:r>
      <w:del w:id="396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 we will see</w:delText>
        </w:r>
      </w:del>
      <w:ins w:id="397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 xml:space="preserve"> shows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how the military expenditure share of GDP has </w:t>
      </w:r>
      <w:del w:id="398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been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changed for each country from 2008 to 2017 and answer</w:t>
      </w:r>
      <w:ins w:id="399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the question about the </w:t>
      </w:r>
      <w:del w:id="400" w:author="Annabel" w:date="2019-03-17T14:15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U.S </w:delText>
        </w:r>
      </w:del>
      <w:ins w:id="401" w:author="Annabel" w:date="2019-03-17T14:15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US </w:t>
        </w:r>
      </w:ins>
      <w:r w:rsidRPr="00935E61">
        <w:rPr>
          <w:rFonts w:ascii="Times New Roman" w:hAnsi="Times New Roman" w:cs="Times New Roman"/>
          <w:sz w:val="24"/>
          <w:szCs w:val="24"/>
        </w:rPr>
        <w:t>and China</w:t>
      </w:r>
      <w:del w:id="402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 which we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ask</w:t>
      </w:r>
      <w:ins w:id="403" w:author="Annabel" w:date="2019-03-17T14:52:00Z">
        <w:r w:rsidR="004A79D7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in the previous </w:t>
      </w:r>
      <w:del w:id="404" w:author="Annabel" w:date="2019-03-17T14:52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bubble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chart.</w:t>
      </w:r>
    </w:p>
    <w:p w14:paraId="34ABF673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del w:id="405" w:author="Annabel" w:date="2019-03-17T14:53:00Z">
        <w:r w:rsidRPr="00935E61" w:rsidDel="004A79D7">
          <w:rPr>
            <w:sz w:val="24"/>
            <w:szCs w:val="24"/>
          </w:rPr>
          <w:delText xml:space="preserve">The 10 Countries in </w:delText>
        </w:r>
      </w:del>
      <w:r w:rsidRPr="00935E61">
        <w:rPr>
          <w:sz w:val="24"/>
          <w:szCs w:val="24"/>
        </w:rPr>
        <w:t xml:space="preserve">Military Expenditure (% of GDP) </w:t>
      </w:r>
      <w:ins w:id="406" w:author="Annabel" w:date="2019-03-17T14:53:00Z">
        <w:r w:rsidR="004A79D7">
          <w:rPr>
            <w:sz w:val="24"/>
            <w:szCs w:val="24"/>
          </w:rPr>
          <w:t xml:space="preserve">of </w:t>
        </w:r>
        <w:r w:rsidR="004A79D7" w:rsidRPr="00935E61">
          <w:rPr>
            <w:sz w:val="24"/>
            <w:szCs w:val="24"/>
          </w:rPr>
          <w:t xml:space="preserve">10 Countries </w:t>
        </w:r>
      </w:ins>
    </w:p>
    <w:p w14:paraId="441A6C59" w14:textId="77777777" w:rsidR="004400D8" w:rsidRPr="00935E61" w:rsidRDefault="004400D8" w:rsidP="00935E61">
      <w:pPr>
        <w:pStyle w:val="4"/>
        <w:adjustRightInd w:val="0"/>
        <w:snapToGrid w:val="0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del w:id="407" w:author="Annabel" w:date="2019-03-17T14:17:00Z">
        <w:r w:rsidRPr="00935E61" w:rsidDel="00935E61">
          <w:rPr>
            <w:rFonts w:ascii="Times New Roman" w:hAnsi="Times New Roman" w:cs="Times New Roman"/>
            <w:color w:val="auto"/>
            <w:sz w:val="24"/>
            <w:szCs w:val="24"/>
          </w:rPr>
          <w:delText>from</w:delText>
        </w:r>
      </w:del>
      <w:ins w:id="408" w:author="Annabel" w:date="2019-03-17T14:17:00Z">
        <w:r w:rsidR="00935E61" w:rsidRPr="00935E61">
          <w:rPr>
            <w:rFonts w:ascii="Times New Roman" w:hAnsi="Times New Roman" w:cs="Times New Roman"/>
            <w:color w:val="auto"/>
            <w:sz w:val="24"/>
            <w:szCs w:val="24"/>
          </w:rPr>
          <w:t>From</w:t>
        </w:r>
      </w:ins>
      <w:r w:rsidRPr="00935E61">
        <w:rPr>
          <w:rFonts w:ascii="Times New Roman" w:hAnsi="Times New Roman" w:cs="Times New Roman"/>
          <w:color w:val="auto"/>
          <w:sz w:val="24"/>
          <w:szCs w:val="24"/>
        </w:rPr>
        <w:t xml:space="preserve"> 2008 to 2017</w:t>
      </w:r>
    </w:p>
    <w:p w14:paraId="44BB729D" w14:textId="77777777" w:rsid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The percentage of Japan </w:t>
      </w:r>
      <w:del w:id="409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fluctuated </w:t>
      </w:r>
      <w:ins w:id="410" w:author="Annabel" w:date="2019-03-17T14:53:00Z"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slightly </w:t>
        </w:r>
      </w:ins>
      <w:r w:rsidRPr="00935E61">
        <w:rPr>
          <w:rFonts w:ascii="Times New Roman" w:hAnsi="Times New Roman" w:cs="Times New Roman"/>
          <w:sz w:val="24"/>
          <w:szCs w:val="24"/>
        </w:rPr>
        <w:t>from 2008 to 2017</w:t>
      </w:r>
      <w:del w:id="411" w:author="Annabel" w:date="2019-03-17T14:53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slightly</w:delText>
        </w:r>
      </w:del>
      <w:r w:rsidRPr="00935E61">
        <w:rPr>
          <w:rFonts w:ascii="Times New Roman" w:hAnsi="Times New Roman" w:cs="Times New Roman"/>
          <w:sz w:val="24"/>
          <w:szCs w:val="24"/>
        </w:rPr>
        <w:t>. In the case of Canada, the figure increased until 2009</w:t>
      </w:r>
      <w:del w:id="412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 This symptom</w:delText>
        </w:r>
      </w:del>
      <w:ins w:id="413" w:author="Annabel" w:date="2019-03-17T14:54:00Z">
        <w:r w:rsidR="004A79D7">
          <w:rPr>
            <w:rFonts w:ascii="Times New Roman" w:hAnsi="Times New Roman" w:cs="Times New Roman"/>
            <w:sz w:val="24"/>
            <w:szCs w:val="24"/>
          </w:rPr>
          <w:t xml:space="preserve">, a </w:t>
        </w:r>
        <w:commentRangeStart w:id="414"/>
        <w:r w:rsidR="004A79D7">
          <w:rPr>
            <w:rFonts w:ascii="Times New Roman" w:hAnsi="Times New Roman" w:cs="Times New Roman"/>
            <w:sz w:val="24"/>
            <w:szCs w:val="24"/>
          </w:rPr>
          <w:t>trend</w:t>
        </w:r>
        <w:commentRangeEnd w:id="414"/>
        <w:r w:rsidR="004A79D7">
          <w:rPr>
            <w:rStyle w:val="a5"/>
          </w:rPr>
          <w:commentReference w:id="414"/>
        </w:r>
        <w:r w:rsidR="004A79D7">
          <w:rPr>
            <w:rFonts w:ascii="Times New Roman" w:hAnsi="Times New Roman" w:cs="Times New Roman"/>
            <w:sz w:val="24"/>
            <w:szCs w:val="24"/>
          </w:rPr>
          <w:t xml:space="preserve"> that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occurred in many countries. The value of Canada </w:t>
      </w:r>
      <w:del w:id="415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had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decreased from 2009 to 2014. Similarly, in most of the countries, the values </w:t>
      </w:r>
      <w:del w:id="416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decreased. For example, the percentage in the U</w:t>
      </w:r>
      <w:del w:id="417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>S</w:t>
      </w:r>
      <w:del w:id="418" w:author="Annabel" w:date="2019-03-17T14:17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.A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419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has been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decreased from 2010. </w:t>
      </w:r>
      <w:ins w:id="420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 xml:space="preserve">That of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Russia decreased between 2016 and 2017. Russia </w:t>
      </w:r>
      <w:del w:id="421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422" w:author="Annabel" w:date="2019-03-17T14:54:00Z">
        <w:r w:rsidR="004A79D7">
          <w:rPr>
            <w:rFonts w:ascii="Times New Roman" w:hAnsi="Times New Roman" w:cs="Times New Roman"/>
            <w:sz w:val="24"/>
            <w:szCs w:val="24"/>
          </w:rPr>
          <w:t>was the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only </w:t>
      </w:r>
      <w:del w:id="423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country that </w:t>
      </w:r>
      <w:del w:id="424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spends </w:delText>
        </w:r>
      </w:del>
      <w:ins w:id="425" w:author="Annabel" w:date="2019-03-17T14:55:00Z">
        <w:r w:rsidR="004A79D7" w:rsidRPr="00935E61">
          <w:rPr>
            <w:rFonts w:ascii="Times New Roman" w:hAnsi="Times New Roman" w:cs="Times New Roman"/>
            <w:sz w:val="24"/>
            <w:szCs w:val="24"/>
          </w:rPr>
          <w:t>spen</w:t>
        </w:r>
        <w:r w:rsidR="004A79D7">
          <w:rPr>
            <w:rFonts w:ascii="Times New Roman" w:hAnsi="Times New Roman" w:cs="Times New Roman"/>
            <w:sz w:val="24"/>
            <w:szCs w:val="24"/>
          </w:rPr>
          <w:t>t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more than 4</w:t>
      </w:r>
      <w:del w:id="426" w:author="Annabel" w:date="2019-03-17T14:54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% of </w:t>
      </w:r>
      <w:ins w:id="427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 xml:space="preserve">its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GDP on the military in 2017. </w:t>
      </w:r>
    </w:p>
    <w:p w14:paraId="6628DA88" w14:textId="77777777" w:rsidR="004A79D7" w:rsidRDefault="004400D8" w:rsidP="00935E61">
      <w:pPr>
        <w:adjustRightInd w:val="0"/>
        <w:snapToGrid w:val="0"/>
        <w:spacing w:after="0" w:line="480" w:lineRule="auto"/>
        <w:ind w:firstLine="720"/>
        <w:rPr>
          <w:ins w:id="428" w:author="Annabel" w:date="2019-03-17T14:56:00Z"/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>Now let's look at China and the U</w:t>
      </w:r>
      <w:del w:id="429" w:author="Annabel" w:date="2019-03-17T14:47:00Z">
        <w:r w:rsidRPr="00935E61" w:rsidDel="00E855D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>S</w:t>
      </w:r>
      <w:ins w:id="430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 xml:space="preserve"> and whether </w:t>
        </w:r>
        <w:commentRangeStart w:id="431"/>
        <w:r w:rsidR="004A79D7">
          <w:rPr>
            <w:rFonts w:ascii="Times New Roman" w:hAnsi="Times New Roman" w:cs="Times New Roman"/>
            <w:sz w:val="24"/>
            <w:szCs w:val="24"/>
          </w:rPr>
          <w:t>it</w:t>
        </w:r>
        <w:commentRangeEnd w:id="431"/>
        <w:r w:rsidR="004A79D7">
          <w:rPr>
            <w:rStyle w:val="a5"/>
          </w:rPr>
          <w:commentReference w:id="431"/>
        </w:r>
      </w:ins>
      <w:del w:id="432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433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Can</w:delText>
        </w:r>
      </w:del>
      <w:ins w:id="434" w:author="Annabel" w:date="2019-03-17T14:55:00Z">
        <w:r w:rsidR="004A79D7" w:rsidRPr="00935E61">
          <w:rPr>
            <w:rFonts w:ascii="Times New Roman" w:hAnsi="Times New Roman" w:cs="Times New Roman"/>
            <w:sz w:val="24"/>
            <w:szCs w:val="24"/>
          </w:rPr>
          <w:t>can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435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someone </w:delText>
        </w:r>
      </w:del>
      <w:ins w:id="436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>be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37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say</w:delText>
        </w:r>
      </w:del>
      <w:ins w:id="438" w:author="Annabel" w:date="2019-03-17T14:55:00Z">
        <w:r w:rsidR="004A79D7" w:rsidRPr="00935E61">
          <w:rPr>
            <w:rFonts w:ascii="Times New Roman" w:hAnsi="Times New Roman" w:cs="Times New Roman"/>
            <w:sz w:val="24"/>
            <w:szCs w:val="24"/>
          </w:rPr>
          <w:t>sai</w:t>
        </w:r>
        <w:r w:rsidR="004A79D7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ins w:id="439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 xml:space="preserve">that the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two countries have been competing </w:t>
      </w:r>
      <w:del w:id="440" w:author="Annabel" w:date="2019-03-17T14:56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on strengthening</w:delText>
        </w:r>
      </w:del>
      <w:ins w:id="441" w:author="Annabel" w:date="2019-03-17T14:56:00Z">
        <w:r w:rsidR="004A79D7">
          <w:rPr>
            <w:rFonts w:ascii="Times New Roman" w:hAnsi="Times New Roman" w:cs="Times New Roman"/>
            <w:sz w:val="24"/>
            <w:szCs w:val="24"/>
          </w:rPr>
          <w:t>for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military power</w:t>
      </w:r>
      <w:del w:id="442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based on this </w:t>
      </w:r>
      <w:del w:id="443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line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chart</w:t>
      </w:r>
      <w:del w:id="444" w:author="Annabel" w:date="2019-03-17T14:55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? </w:delText>
        </w:r>
      </w:del>
      <w:ins w:id="445" w:author="Annabel" w:date="2019-03-17T14:55:00Z">
        <w:r w:rsidR="004A79D7">
          <w:rPr>
            <w:rFonts w:ascii="Times New Roman" w:hAnsi="Times New Roman" w:cs="Times New Roman"/>
            <w:sz w:val="24"/>
            <w:szCs w:val="24"/>
          </w:rPr>
          <w:t>.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Even though</w:t>
      </w:r>
      <w:commentRangeStart w:id="446"/>
      <w:ins w:id="447" w:author="Annabel" w:date="2019-03-17T14:56:00Z"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they have been against each other</w:t>
        </w:r>
        <w:commentRangeEnd w:id="446"/>
        <w:r w:rsidR="004A79D7">
          <w:rPr>
            <w:rStyle w:val="a5"/>
          </w:rPr>
          <w:commentReference w:id="446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ins w:id="448" w:author="Annabel" w:date="2019-03-17T14:56:00Z">
        <w:r w:rsidR="004A79D7">
          <w:rPr>
            <w:rFonts w:ascii="Times New Roman" w:hAnsi="Times New Roman" w:cs="Times New Roman"/>
            <w:sz w:val="24"/>
            <w:szCs w:val="24"/>
          </w:rPr>
          <w:t>o</w:t>
        </w:r>
      </w:ins>
      <w:del w:id="449" w:author="Annabel" w:date="2019-03-17T14:56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935E61">
        <w:rPr>
          <w:rFonts w:ascii="Times New Roman" w:hAnsi="Times New Roman" w:cs="Times New Roman"/>
          <w:sz w:val="24"/>
          <w:szCs w:val="24"/>
        </w:rPr>
        <w:t>n many international political issues</w:t>
      </w:r>
      <w:del w:id="450" w:author="Annabel" w:date="2019-03-17T14:56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 they have been against each other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, the </w:t>
      </w:r>
      <w:del w:id="451" w:author="Annabel" w:date="2019-03-17T14:15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U.S </w:delText>
        </w:r>
      </w:del>
      <w:ins w:id="452" w:author="Annabel" w:date="2019-03-17T14:15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US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has decreased </w:t>
      </w:r>
      <w:del w:id="453" w:author="Annabel" w:date="2019-03-17T14:57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454" w:author="Annabel" w:date="2019-03-17T14:57:00Z">
        <w:r w:rsidR="004A79D7">
          <w:rPr>
            <w:rFonts w:ascii="Times New Roman" w:hAnsi="Times New Roman" w:cs="Times New Roman"/>
            <w:sz w:val="24"/>
            <w:szCs w:val="24"/>
          </w:rPr>
          <w:t>its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military budget</w:t>
        </w:r>
        <w:r w:rsidR="004A79D7">
          <w:rPr>
            <w:rFonts w:ascii="Times New Roman" w:hAnsi="Times New Roman" w:cs="Times New Roman"/>
            <w:sz w:val="24"/>
            <w:szCs w:val="24"/>
          </w:rPr>
          <w:t>’s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percentage of GDP</w:t>
      </w:r>
      <w:del w:id="455" w:author="Annabel" w:date="2019-03-17T14:57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 for the military budget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. In the case of China, the percentage has been maintained during the </w:t>
      </w:r>
      <w:del w:id="456" w:author="Annabel" w:date="2019-03-17T14:57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recent </w:delText>
        </w:r>
      </w:del>
      <w:ins w:id="457" w:author="Annabel" w:date="2019-03-17T14:57:00Z">
        <w:r w:rsidR="004A79D7">
          <w:rPr>
            <w:rFonts w:ascii="Times New Roman" w:hAnsi="Times New Roman" w:cs="Times New Roman"/>
            <w:sz w:val="24"/>
            <w:szCs w:val="24"/>
          </w:rPr>
          <w:t>last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10 years</w:t>
      </w:r>
      <w:ins w:id="458" w:author="Annabel" w:date="2019-03-17T14:56:00Z">
        <w:r w:rsidR="004A79D7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59"/>
      <w:r w:rsidRPr="00935E61">
        <w:rPr>
          <w:rFonts w:ascii="Times New Roman" w:hAnsi="Times New Roman" w:cs="Times New Roman"/>
          <w:sz w:val="24"/>
          <w:szCs w:val="24"/>
        </w:rPr>
        <w:t>Russia</w:t>
      </w:r>
      <w:commentRangeEnd w:id="459"/>
      <w:r w:rsidR="004A79D7">
        <w:rPr>
          <w:rStyle w:val="a5"/>
        </w:rPr>
        <w:commentReference w:id="459"/>
      </w:r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460" w:author="Annabel" w:date="2019-03-17T14:57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increased the percentage from 2011 to 2016. </w:t>
      </w:r>
      <w:del w:id="461" w:author="Annabel" w:date="2019-03-17T14:56:00Z">
        <w:r w:rsidRPr="00935E61" w:rsidDel="004A79D7">
          <w:rPr>
            <w:rFonts w:ascii="Times New Roman" w:hAnsi="Times New Roman" w:cs="Times New Roman"/>
            <w:sz w:val="24"/>
            <w:szCs w:val="24"/>
          </w:rPr>
          <w:br/>
        </w:r>
      </w:del>
    </w:p>
    <w:p w14:paraId="48548A04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del w:id="462" w:author="Annabel" w:date="2019-03-17T14:5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Until now</w:delText>
        </w:r>
      </w:del>
      <w:ins w:id="463" w:author="Annabel" w:date="2019-03-17T14:58:00Z">
        <w:r w:rsidR="004A79D7">
          <w:rPr>
            <w:rFonts w:ascii="Times New Roman" w:hAnsi="Times New Roman" w:cs="Times New Roman"/>
            <w:sz w:val="24"/>
            <w:szCs w:val="24"/>
          </w:rPr>
          <w:t>Thus far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, </w:t>
      </w:r>
      <w:del w:id="464" w:author="Annabel" w:date="2019-03-17T14:5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we saw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various charts such as pie charts, bubble charts, proportional maps, bar charts, and line charts on </w:t>
      </w:r>
      <w:del w:id="465" w:author="Annabel" w:date="2019-03-17T14:58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 xml:space="preserve">Military </w:delText>
        </w:r>
      </w:del>
      <w:ins w:id="466" w:author="Annabel" w:date="2019-03-17T14:58:00Z">
        <w:r w:rsidR="004A79D7">
          <w:rPr>
            <w:rFonts w:ascii="Times New Roman" w:hAnsi="Times New Roman" w:cs="Times New Roman"/>
            <w:sz w:val="24"/>
            <w:szCs w:val="24"/>
          </w:rPr>
          <w:t>m</w:t>
        </w:r>
        <w:r w:rsidR="004A79D7" w:rsidRPr="00935E61">
          <w:rPr>
            <w:rFonts w:ascii="Times New Roman" w:hAnsi="Times New Roman" w:cs="Times New Roman"/>
            <w:sz w:val="24"/>
            <w:szCs w:val="24"/>
          </w:rPr>
          <w:t xml:space="preserve">ilitary </w:t>
        </w:r>
      </w:ins>
      <w:r w:rsidRPr="00935E61">
        <w:rPr>
          <w:rFonts w:ascii="Times New Roman" w:hAnsi="Times New Roman" w:cs="Times New Roman"/>
          <w:sz w:val="24"/>
          <w:szCs w:val="24"/>
        </w:rPr>
        <w:t>expenditure data</w:t>
      </w:r>
      <w:ins w:id="467" w:author="Annabel" w:date="2019-03-17T14:58:00Z">
        <w:r w:rsidR="004A79D7">
          <w:rPr>
            <w:rFonts w:ascii="Times New Roman" w:hAnsi="Times New Roman" w:cs="Times New Roman"/>
            <w:sz w:val="24"/>
            <w:szCs w:val="24"/>
          </w:rPr>
          <w:t xml:space="preserve"> have been presented</w:t>
        </w:r>
      </w:ins>
      <w:del w:id="468" w:author="Annabel" w:date="2019-03-17T14:57:00Z">
        <w:r w:rsidRPr="00935E61" w:rsidDel="004A79D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in order to look at the problem from multiple angles. </w:t>
      </w:r>
      <w:del w:id="469" w:author="Annabel" w:date="2019-03-17T14:59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In t</w:delText>
        </w:r>
      </w:del>
      <w:ins w:id="470" w:author="Annabel" w:date="2019-03-17T14:59:00Z">
        <w:r w:rsidR="002859BE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935E61">
        <w:rPr>
          <w:rFonts w:ascii="Times New Roman" w:hAnsi="Times New Roman" w:cs="Times New Roman"/>
          <w:sz w:val="24"/>
          <w:szCs w:val="24"/>
        </w:rPr>
        <w:t>he next section</w:t>
      </w:r>
      <w:del w:id="471" w:author="Annabel" w:date="2019-03-17T14:59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, we will see</w:delText>
        </w:r>
      </w:del>
      <w:ins w:id="472" w:author="Annabel" w:date="2019-03-17T14:59:00Z">
        <w:r w:rsidR="002859BE">
          <w:rPr>
            <w:rFonts w:ascii="Times New Roman" w:hAnsi="Times New Roman" w:cs="Times New Roman"/>
            <w:sz w:val="24"/>
            <w:szCs w:val="24"/>
          </w:rPr>
          <w:t xml:space="preserve"> examines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the MIDs, wars, and trade </w:t>
      </w:r>
      <w:del w:id="473" w:author="Annabel" w:date="2019-03-17T14:12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data set</w:delText>
        </w:r>
      </w:del>
      <w:ins w:id="474" w:author="Annabel" w:date="2019-03-17T14:12:00Z">
        <w:r w:rsidR="00935E61" w:rsidRPr="00935E61">
          <w:rPr>
            <w:rFonts w:ascii="Times New Roman" w:hAnsi="Times New Roman" w:cs="Times New Roman"/>
            <w:sz w:val="24"/>
            <w:szCs w:val="24"/>
          </w:rPr>
          <w:t>dataset</w:t>
        </w:r>
      </w:ins>
      <w:r w:rsidRPr="00935E61">
        <w:rPr>
          <w:rFonts w:ascii="Times New Roman" w:hAnsi="Times New Roman" w:cs="Times New Roman"/>
          <w:sz w:val="24"/>
          <w:szCs w:val="24"/>
        </w:rPr>
        <w:t>s</w:t>
      </w:r>
      <w:del w:id="475" w:author="Annabel" w:date="2019-03-17T14:59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, which can give us </w:delText>
        </w:r>
      </w:del>
      <w:ins w:id="476" w:author="Annabel" w:date="2019-03-17T14:59:00Z">
        <w:r w:rsidR="002859BE">
          <w:rPr>
            <w:rFonts w:ascii="Times New Roman" w:hAnsi="Times New Roman" w:cs="Times New Roman"/>
            <w:sz w:val="24"/>
            <w:szCs w:val="24"/>
          </w:rPr>
          <w:t xml:space="preserve"> and offers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information about </w:t>
      </w:r>
      <w:commentRangeStart w:id="477"/>
      <w:del w:id="478" w:author="Annabel" w:date="2019-03-17T14:59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how </w:delText>
        </w:r>
      </w:del>
      <w:ins w:id="479" w:author="Annabel" w:date="2019-03-17T14:59:00Z">
        <w:r w:rsidR="002859BE">
          <w:rPr>
            <w:rFonts w:ascii="Times New Roman" w:hAnsi="Times New Roman" w:cs="Times New Roman"/>
            <w:sz w:val="24"/>
            <w:szCs w:val="24"/>
          </w:rPr>
          <w:t>the status of</w:t>
        </w:r>
        <w:r w:rsidR="002859BE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world peace </w:t>
      </w:r>
      <w:commentRangeEnd w:id="477"/>
      <w:r w:rsidR="002859BE">
        <w:rPr>
          <w:rStyle w:val="a5"/>
        </w:rPr>
        <w:commentReference w:id="477"/>
      </w:r>
      <w:del w:id="480" w:author="Annabel" w:date="2019-03-17T14:59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is going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and </w:t>
      </w:r>
      <w:del w:id="481" w:author="Annabel" w:date="2019-03-17T14:58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which </w:delText>
        </w:r>
      </w:del>
      <w:ins w:id="482" w:author="Annabel" w:date="2019-03-17T14:58:00Z">
        <w:r w:rsidR="002859BE">
          <w:rPr>
            <w:rFonts w:ascii="Times New Roman" w:hAnsi="Times New Roman" w:cs="Times New Roman"/>
            <w:sz w:val="24"/>
            <w:szCs w:val="24"/>
          </w:rPr>
          <w:t>the</w:t>
        </w:r>
        <w:r w:rsidR="002859BE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relationship </w:t>
      </w:r>
      <w:del w:id="483" w:author="Annabel" w:date="2019-03-17T14:58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can be seen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between the number of countries </w:t>
      </w:r>
      <w:del w:id="484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at wars</w:delText>
        </w:r>
      </w:del>
      <w:ins w:id="485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and the total trade amount.</w:t>
      </w:r>
    </w:p>
    <w:p w14:paraId="6E3FA9E5" w14:textId="77777777" w:rsidR="004400D8" w:rsidRPr="00935E61" w:rsidRDefault="004400D8" w:rsidP="00935E61">
      <w:pPr>
        <w:adjustRightInd w:val="0"/>
        <w:snapToGrid w:val="0"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MIDs, Wars, </w:t>
      </w:r>
      <w:del w:id="486" w:author="Annabel" w:date="2019-03-17T14:53:00Z">
        <w:r w:rsidRPr="00935E61" w:rsidDel="004A79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And</w:delText>
        </w:r>
      </w:del>
      <w:ins w:id="487" w:author="Annabel" w:date="2019-03-17T14:53:00Z">
        <w:r w:rsidR="004A79D7" w:rsidRPr="00935E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and</w:t>
        </w:r>
      </w:ins>
      <w:r w:rsidRPr="00935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International </w:t>
      </w:r>
      <w:del w:id="488" w:author="Annabel" w:date="2019-03-17T14:53:00Z">
        <w:r w:rsidRPr="00935E61" w:rsidDel="004A79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trade</w:delText>
        </w:r>
      </w:del>
      <w:ins w:id="489" w:author="Annabel" w:date="2019-03-17T14:53:00Z">
        <w:r w:rsidR="004A79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</w:t>
        </w:r>
        <w:r w:rsidR="004A79D7" w:rsidRPr="00935E6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rade</w:t>
        </w:r>
      </w:ins>
    </w:p>
    <w:p w14:paraId="1B65AC5B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490"/>
      <w:del w:id="491" w:author="Annabel" w:date="2019-03-17T14:13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Mi</w:delText>
        </w:r>
        <w:commentRangeStart w:id="492"/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litarized</w:delText>
        </w:r>
      </w:del>
      <w:commentRangeEnd w:id="490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490"/>
      </w:r>
      <w:del w:id="493" w:author="Annabel" w:date="2019-03-17T14:13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Interstate Disputes (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MIDs</w:t>
      </w:r>
      <w:del w:id="494" w:author="Annabel" w:date="2019-03-17T14:13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)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59BE" w:rsidRPr="00935E61">
        <w:rPr>
          <w:rFonts w:ascii="Times New Roman" w:eastAsia="Times New Roman" w:hAnsi="Times New Roman" w:cs="Times New Roman"/>
          <w:sz w:val="24"/>
          <w:szCs w:val="24"/>
        </w:rPr>
        <w:t xml:space="preserve">wars, and international </w:t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trade </w:t>
      </w:r>
      <w:del w:id="495" w:author="Annabel" w:date="2019-03-17T14:17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has</w:delText>
        </w:r>
      </w:del>
      <w:ins w:id="496" w:author="Annabel" w:date="2019-03-17T14:17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have</w:t>
        </w:r>
        <w:commentRangeEnd w:id="492"/>
        <w:r w:rsidR="00935E61" w:rsidRPr="00935E61">
          <w:rPr>
            <w:rStyle w:val="a5"/>
            <w:rFonts w:ascii="Times New Roman" w:hAnsi="Times New Roman" w:cs="Times New Roman"/>
            <w:sz w:val="24"/>
            <w:szCs w:val="24"/>
          </w:rPr>
          <w:commentReference w:id="492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been </w:t>
      </w:r>
      <w:del w:id="497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a major</w:delText>
        </w:r>
      </w:del>
      <w:ins w:id="498" w:author="Annabel" w:date="2019-03-17T15:00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major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  <w:ins w:id="499" w:author="Annabel" w:date="2019-03-17T15:00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 international relation</w:t>
      </w:r>
      <w:ins w:id="500" w:author="Annabel" w:date="2019-03-17T15:00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Many researchers have conducted research on how to deter war to maintain peace. </w:t>
      </w:r>
      <w:del w:id="501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I had a</w:delText>
        </w:r>
      </w:del>
      <w:ins w:id="502" w:author="Annabel" w:date="2019-03-17T15:01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This</w:t>
        </w:r>
      </w:ins>
      <w:ins w:id="503" w:author="Annabel" w:date="2019-03-17T15:00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paper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question</w:t>
      </w:r>
      <w:ins w:id="504" w:author="Annabel" w:date="2019-03-17T15:00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ed whether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5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about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number of countries </w:t>
      </w:r>
      <w:del w:id="506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in </w:delText>
        </w:r>
      </w:del>
      <w:ins w:id="507" w:author="Annabel" w:date="2019-03-17T15:00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at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war</w:t>
      </w:r>
      <w:del w:id="508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9" w:author="Annabel" w:date="2019-03-17T15:00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that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ha</w:t>
      </w:r>
      <w:del w:id="510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ve</w:delText>
        </w:r>
      </w:del>
      <w:ins w:id="511" w:author="Annabel" w:date="2019-03-17T15:01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increased or decreased. </w:t>
      </w:r>
      <w:del w:id="512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Liberalist in international relations has</w:delText>
        </w:r>
      </w:del>
      <w:ins w:id="513" w:author="Annabel" w:date="2019-03-17T15:01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Liberalist</w:t>
        </w:r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in international relations have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insisted </w:t>
      </w:r>
      <w:ins w:id="514" w:author="Annabel" w:date="2019-03-17T15:01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that i</w:t>
        </w:r>
      </w:ins>
      <w:del w:id="515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nternational trade is the key factor to deter </w:t>
      </w:r>
      <w:del w:id="516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to outbreak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wars. Based on </w:t>
      </w:r>
      <w:del w:id="517" w:author="Annabel" w:date="2019-03-17T14:12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data set</w:delText>
        </w:r>
      </w:del>
      <w:ins w:id="518" w:author="Annabel" w:date="2019-03-17T14:12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dataset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s on MIDs and </w:t>
      </w:r>
      <w:del w:id="519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Wars</w:delText>
        </w:r>
      </w:del>
      <w:ins w:id="520" w:author="Annabel" w:date="2019-03-17T15:01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ars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, we first show how the number</w:t>
      </w:r>
      <w:ins w:id="521" w:author="Annabel" w:date="2019-03-17T14:18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of MIDs, </w:t>
      </w:r>
      <w:del w:id="522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the number of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del w:id="523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at wars</w:delText>
        </w:r>
      </w:del>
      <w:ins w:id="524" w:author="Annabel" w:date="2019-03-17T14:18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at </w:t>
        </w:r>
        <w:commentRangeStart w:id="525"/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war</w:t>
        </w:r>
      </w:ins>
      <w:commentRangeEnd w:id="525"/>
      <w:ins w:id="526" w:author="Annabel" w:date="2019-03-17T15:01:00Z">
        <w:r w:rsidR="002859BE">
          <w:rPr>
            <w:rStyle w:val="a5"/>
          </w:rPr>
          <w:commentReference w:id="525"/>
        </w:r>
        <w:r w:rsidR="002859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commentRangeStart w:id="527"/>
      <w:del w:id="528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the</w:delText>
        </w:r>
      </w:del>
      <w:commentRangeEnd w:id="527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527"/>
      </w:r>
      <w:del w:id="529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number of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countries in </w:t>
      </w:r>
      <w:del w:id="530" w:author="Annabel" w:date="2019-03-17T15:01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trade have changed.</w:t>
      </w:r>
    </w:p>
    <w:p w14:paraId="2691E3C5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In the next map, the purpose of providing location information and countries is not to give readers the history of each conflict, such as who was </w:t>
      </w:r>
      <w:ins w:id="531" w:author="Annabel" w:date="2019-03-17T15:03:00Z">
        <w:r w:rsidR="002859B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935E61">
        <w:rPr>
          <w:rFonts w:ascii="Times New Roman" w:hAnsi="Times New Roman" w:cs="Times New Roman"/>
          <w:sz w:val="24"/>
          <w:szCs w:val="24"/>
        </w:rPr>
        <w:t>attacker</w:t>
      </w:r>
      <w:del w:id="532" w:author="Annabel" w:date="2019-03-17T15:03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ins w:id="533" w:author="Annabel" w:date="2019-03-17T15:03:00Z">
        <w:r w:rsidR="002859BE">
          <w:rPr>
            <w:rFonts w:ascii="Times New Roman" w:hAnsi="Times New Roman" w:cs="Times New Roman"/>
            <w:sz w:val="24"/>
            <w:szCs w:val="24"/>
          </w:rPr>
          <w:t>,</w:t>
        </w:r>
        <w:r w:rsidR="002859BE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defender</w:t>
      </w:r>
      <w:del w:id="534" w:author="Annabel" w:date="2019-03-17T15:03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 and who won</w:delText>
        </w:r>
      </w:del>
      <w:ins w:id="535" w:author="Annabel" w:date="2019-03-17T15:03:00Z">
        <w:r w:rsidR="002859BE">
          <w:rPr>
            <w:rFonts w:ascii="Times New Roman" w:hAnsi="Times New Roman" w:cs="Times New Roman"/>
            <w:sz w:val="24"/>
            <w:szCs w:val="24"/>
          </w:rPr>
          <w:t xml:space="preserve">, </w:t>
        </w:r>
        <w:commentRangeStart w:id="536"/>
        <w:r w:rsidR="002859BE">
          <w:rPr>
            <w:rFonts w:ascii="Times New Roman" w:hAnsi="Times New Roman" w:cs="Times New Roman"/>
            <w:sz w:val="24"/>
            <w:szCs w:val="24"/>
          </w:rPr>
          <w:t>victor</w:t>
        </w:r>
        <w:commentRangeEnd w:id="536"/>
        <w:r w:rsidR="002859BE">
          <w:rPr>
            <w:rStyle w:val="a5"/>
          </w:rPr>
          <w:commentReference w:id="536"/>
        </w:r>
      </w:ins>
      <w:r w:rsidRPr="00935E61">
        <w:rPr>
          <w:rFonts w:ascii="Times New Roman" w:hAnsi="Times New Roman" w:cs="Times New Roman"/>
          <w:sz w:val="24"/>
          <w:szCs w:val="24"/>
        </w:rPr>
        <w:t>, etc. (</w:t>
      </w:r>
      <w:del w:id="537" w:author="Annabel" w:date="2019-03-17T15:02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 xml:space="preserve">If you want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to </w:t>
      </w:r>
      <w:r w:rsidRPr="00935E61">
        <w:rPr>
          <w:rFonts w:ascii="Times New Roman" w:hAnsi="Times New Roman" w:cs="Times New Roman"/>
          <w:sz w:val="24"/>
          <w:szCs w:val="24"/>
        </w:rPr>
        <w:lastRenderedPageBreak/>
        <w:t xml:space="preserve">read this information, please use this </w:t>
      </w:r>
      <w:hyperlink r:id="rId9" w:history="1">
        <w:r w:rsidRPr="00935E61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UCDP </w:t>
        </w:r>
      </w:hyperlink>
      <w:r w:rsidRPr="00935E61">
        <w:rPr>
          <w:rFonts w:ascii="Times New Roman" w:hAnsi="Times New Roman" w:cs="Times New Roman"/>
          <w:sz w:val="24"/>
          <w:szCs w:val="24"/>
        </w:rPr>
        <w:t>link</w:t>
      </w:r>
      <w:ins w:id="538" w:author="Annabel" w:date="2019-03-17T15:03:00Z">
        <w:r w:rsidR="002859BE">
          <w:rPr>
            <w:rFonts w:ascii="Times New Roman" w:hAnsi="Times New Roman" w:cs="Times New Roman"/>
            <w:sz w:val="24"/>
            <w:szCs w:val="24"/>
          </w:rPr>
          <w:t>)</w:t>
        </w:r>
      </w:ins>
      <w:del w:id="539" w:author="Annabel" w:date="2019-03-17T15:03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.)</w:delText>
        </w:r>
      </w:del>
      <w:ins w:id="540" w:author="Annabel" w:date="2019-03-17T15:02:00Z">
        <w:r w:rsidR="002859BE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The purpose is to give the user </w:t>
      </w:r>
      <w:del w:id="541" w:author="Annabel" w:date="2019-03-17T15:03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an entire</w:delText>
        </w:r>
      </w:del>
      <w:ins w:id="542" w:author="Annabel" w:date="2019-03-17T15:03:00Z">
        <w:r w:rsidR="002859BE">
          <w:rPr>
            <w:rFonts w:ascii="Times New Roman" w:hAnsi="Times New Roman" w:cs="Times New Roman"/>
            <w:sz w:val="24"/>
            <w:szCs w:val="24"/>
          </w:rPr>
          <w:t xml:space="preserve">the </w:t>
        </w:r>
        <w:commentRangeStart w:id="543"/>
        <w:r w:rsidR="002859BE">
          <w:rPr>
            <w:rFonts w:ascii="Times New Roman" w:hAnsi="Times New Roman" w:cs="Times New Roman"/>
            <w:sz w:val="24"/>
            <w:szCs w:val="24"/>
          </w:rPr>
          <w:t>overall</w:t>
        </w:r>
        <w:commentRangeEnd w:id="543"/>
        <w:r w:rsidR="002859BE">
          <w:rPr>
            <w:rStyle w:val="a5"/>
          </w:rPr>
          <w:commentReference w:id="543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trend of MIDs</w:t>
      </w:r>
      <w:del w:id="544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545"/>
      <w:del w:id="546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how many</w:delText>
        </w:r>
      </w:del>
      <w:ins w:id="547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>the number of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548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countries </w:delText>
        </w:r>
      </w:del>
      <w:ins w:id="549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countries that </w:t>
        </w:r>
        <w:commentRangeEnd w:id="545"/>
        <w:r w:rsidR="00935E61" w:rsidRPr="00935E61">
          <w:rPr>
            <w:rStyle w:val="a5"/>
            <w:rFonts w:ascii="Times New Roman" w:hAnsi="Times New Roman" w:cs="Times New Roman"/>
            <w:sz w:val="24"/>
            <w:szCs w:val="24"/>
          </w:rPr>
          <w:commentReference w:id="545"/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take part in wars by year. By using this information, the reader can understand whether the </w:t>
      </w:r>
      <w:del w:id="550" w:author="Annabel" w:date="2019-03-17T15:04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number of MIDs have</w:delText>
        </w:r>
      </w:del>
      <w:ins w:id="551" w:author="Annabel" w:date="2019-03-17T15:04:00Z">
        <w:r w:rsidR="002859BE" w:rsidRPr="00935E61">
          <w:rPr>
            <w:rFonts w:ascii="Times New Roman" w:hAnsi="Times New Roman" w:cs="Times New Roman"/>
            <w:sz w:val="24"/>
            <w:szCs w:val="24"/>
          </w:rPr>
          <w:t>number of MIDs has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increased, decreased, or fluctuated in each year</w:t>
      </w:r>
      <w:del w:id="552" w:author="Annabel" w:date="2019-03-17T15:04:00Z">
        <w:r w:rsidRPr="00935E61" w:rsidDel="002859B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and whether the </w:t>
      </w:r>
      <w:del w:id="553" w:author="Annabel" w:date="2019-03-17T14:19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number of countries </w:delText>
        </w:r>
        <w:commentRangeStart w:id="554"/>
        <w:r w:rsidRPr="00935E61" w:rsidDel="00935E61">
          <w:rPr>
            <w:rFonts w:ascii="Times New Roman" w:hAnsi="Times New Roman" w:cs="Times New Roman"/>
            <w:sz w:val="24"/>
            <w:szCs w:val="24"/>
          </w:rPr>
          <w:delText>participating</w:delText>
        </w:r>
      </w:del>
      <w:commentRangeEnd w:id="554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554"/>
      </w:r>
      <w:del w:id="555" w:author="Annabel" w:date="2019-03-17T14:19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 in wars have</w:delText>
        </w:r>
      </w:del>
      <w:ins w:id="556" w:author="Annabel" w:date="2019-03-17T14:19:00Z">
        <w:r w:rsidR="00935E61" w:rsidRPr="00935E61">
          <w:rPr>
            <w:rFonts w:ascii="Times New Roman" w:hAnsi="Times New Roman" w:cs="Times New Roman"/>
            <w:sz w:val="24"/>
            <w:szCs w:val="24"/>
          </w:rPr>
          <w:t>number of countries participating in wars has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increased, decreased, or fluctuated in each year. Let's see the map in the next section.</w:t>
      </w:r>
    </w:p>
    <w:p w14:paraId="45DBC5B2" w14:textId="77777777" w:rsidR="004400D8" w:rsidRPr="00935E61" w:rsidRDefault="00935E61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ins w:id="557" w:author="Annabel" w:date="2019-03-17T14:13:00Z">
        <w:r w:rsidRPr="00935E61">
          <w:rPr>
            <w:sz w:val="24"/>
            <w:szCs w:val="24"/>
          </w:rPr>
          <w:t>MID</w:t>
        </w:r>
      </w:ins>
      <w:del w:id="558" w:author="Annabel" w:date="2019-03-17T14:13:00Z">
        <w:r w:rsidR="004400D8" w:rsidRPr="00935E61" w:rsidDel="00935E61">
          <w:rPr>
            <w:sz w:val="24"/>
            <w:szCs w:val="24"/>
          </w:rPr>
          <w:delText>The Militarized Interstate Dispute</w:delText>
        </w:r>
      </w:del>
      <w:r w:rsidR="004400D8" w:rsidRPr="00935E61">
        <w:rPr>
          <w:sz w:val="24"/>
          <w:szCs w:val="24"/>
        </w:rPr>
        <w:t>s</w:t>
      </w:r>
    </w:p>
    <w:p w14:paraId="1B3C224C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Until the 1940s, </w:t>
      </w:r>
      <w:del w:id="559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the most disputed area had been </w:delText>
        </w:r>
      </w:del>
      <w:del w:id="560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western</w:delText>
        </w:r>
      </w:del>
      <w:ins w:id="561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Western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Europe</w:t>
      </w:r>
      <w:ins w:id="562" w:author="Annabel" w:date="2019-03-17T15:05:00Z">
        <w:r w:rsidR="002859BE" w:rsidRP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was</w:t>
        </w:r>
        <w:r w:rsidR="002859BE" w:rsidRP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Start w:id="563"/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the most disputed area</w:t>
        </w:r>
        <w:commentRangeEnd w:id="563"/>
        <w:r w:rsidR="002859BE">
          <w:rPr>
            <w:rStyle w:val="a5"/>
          </w:rPr>
          <w:commentReference w:id="563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64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Until the </w:delText>
        </w:r>
      </w:del>
      <w:del w:id="565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1940s</w:delText>
        </w:r>
      </w:del>
      <w:del w:id="566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 the most</w:delText>
        </w:r>
      </w:del>
      <w:ins w:id="567" w:author="Annabel" w:date="2019-03-17T15:05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  <w:commentRangeStart w:id="568"/>
        <w:r w:rsidR="002859BE">
          <w:rPr>
            <w:rFonts w:ascii="Times New Roman" w:eastAsia="Times New Roman" w:hAnsi="Times New Roman" w:cs="Times New Roman"/>
            <w:sz w:val="24"/>
            <w:szCs w:val="24"/>
          </w:rPr>
          <w:t>greatest</w:t>
        </w:r>
        <w:commentRangeEnd w:id="568"/>
        <w:r w:rsidR="002859BE">
          <w:rPr>
            <w:rStyle w:val="a5"/>
          </w:rPr>
          <w:commentReference w:id="568"/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number of disputes </w:t>
      </w:r>
      <w:moveToRangeStart w:id="569" w:author="Annabel" w:date="2019-03-17T15:05:00Z" w:name="move3727555"/>
      <w:moveTo w:id="570" w:author="Annabel" w:date="2019-03-17T15:05:00Z">
        <w:del w:id="571" w:author="Annabel" w:date="2019-03-17T15:05:00Z">
          <w:r w:rsidR="002859BE" w:rsidRPr="00935E61" w:rsidDel="002859BE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The figure is </w:delText>
          </w:r>
        </w:del>
      </w:moveTo>
      <w:ins w:id="572" w:author="Annabel" w:date="2019-03-17T15:05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commentRangeStart w:id="573"/>
      <w:moveTo w:id="574" w:author="Annabel" w:date="2019-03-17T15:05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45</w:t>
        </w:r>
      </w:moveTo>
      <w:commentRangeEnd w:id="573"/>
      <w:r w:rsidR="002859BE">
        <w:rPr>
          <w:rStyle w:val="a5"/>
        </w:rPr>
        <w:commentReference w:id="573"/>
      </w:r>
      <w:ins w:id="575" w:author="Annabel" w:date="2019-03-17T15:05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moveTo w:id="576" w:author="Annabel" w:date="2019-03-17T15:05:00Z">
        <w:del w:id="577" w:author="Annabel" w:date="2019-03-17T15:05:00Z">
          <w:r w:rsidR="002859BE" w:rsidRPr="00935E61" w:rsidDel="002859BE">
            <w:rPr>
              <w:rFonts w:ascii="Times New Roman" w:eastAsia="Times New Roman" w:hAnsi="Times New Roman" w:cs="Times New Roman"/>
              <w:sz w:val="24"/>
              <w:szCs w:val="24"/>
            </w:rPr>
            <w:delText>.</w:delText>
          </w:r>
        </w:del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moveTo>
      <w:moveToRangeEnd w:id="569"/>
      <w:ins w:id="578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broke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out</w:t>
      </w:r>
      <w:ins w:id="579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580"/>
      <w:del w:id="581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broke</w:delText>
        </w:r>
      </w:del>
      <w:commentRangeEnd w:id="580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580"/>
      </w:r>
      <w:del w:id="582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in 1940, which was during World War 2. </w:t>
      </w:r>
      <w:moveFromRangeStart w:id="583" w:author="Annabel" w:date="2019-03-17T15:05:00Z" w:name="move3727555"/>
      <w:moveFrom w:id="584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t xml:space="preserve">The figure is 45. </w:t>
        </w:r>
      </w:moveFrom>
      <w:moveFromRangeEnd w:id="583"/>
      <w:del w:id="585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during</w:delText>
        </w:r>
      </w:del>
      <w:ins w:id="586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During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del w:id="587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Post</w:delText>
        </w:r>
      </w:del>
      <w:ins w:id="588" w:author="Annabel" w:date="2019-03-17T15:05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p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ost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-World War 2 economic expansion </w:t>
      </w:r>
      <w:del w:id="589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period(</w:delText>
        </w:r>
      </w:del>
      <w:ins w:id="590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period (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1945</w:t>
      </w:r>
      <w:del w:id="591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92" w:author="Annabel" w:date="2019-03-17T15:05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1973), </w:t>
      </w:r>
      <w:del w:id="593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western</w:delText>
        </w:r>
      </w:del>
      <w:ins w:id="594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Western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Europe was peaceful</w:t>
      </w:r>
      <w:del w:id="595" w:author="Annabel" w:date="2019-03-17T15:05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compared to other areas. In 1987, many disputes </w:t>
      </w:r>
      <w:ins w:id="596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broke out </w:t>
        </w:r>
      </w:ins>
      <w:del w:id="597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outbroke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in Africa, the </w:t>
      </w:r>
      <w:del w:id="598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middle east</w:delText>
        </w:r>
      </w:del>
      <w:ins w:id="599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Middle East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, and Southeast Asia. As </w:t>
      </w:r>
      <w:del w:id="600" w:author="Annabel" w:date="2019-03-17T15:06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you can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see</w:t>
      </w:r>
      <w:ins w:id="601" w:author="Annabel" w:date="2019-03-17T15:06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02" w:author="Annabel" w:date="2019-03-17T15:06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from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the map and MID</w:t>
      </w:r>
      <w:del w:id="603" w:author="Annabel" w:date="2019-03-17T15:06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locations, the disputed areas shifted from Europe to Africa and the Middle East. Now let's see the war dataset. After the </w:t>
      </w:r>
      <w:del w:id="604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605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even</w:t>
      </w:r>
      <w:del w:id="606" w:author="Annabel" w:date="2019-03-17T15:06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607" w:author="Annabel" w:date="2019-03-17T15:06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8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week </w:delText>
        </w:r>
      </w:del>
      <w:ins w:id="609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>eek</w:t>
        </w:r>
        <w:r w:rsidR="002859BE">
          <w:rPr>
            <w:rFonts w:ascii="Times New Roman" w:eastAsia="Times New Roman" w:hAnsi="Times New Roman" w:cs="Times New Roman"/>
            <w:sz w:val="24"/>
            <w:szCs w:val="24"/>
          </w:rPr>
          <w:t>s’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10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war </w:delText>
        </w:r>
      </w:del>
      <w:ins w:id="611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ar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in 1866, the world </w:t>
      </w:r>
      <w:del w:id="612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had been</w:delText>
        </w:r>
      </w:del>
      <w:ins w:id="613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was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peaceful until World </w:t>
      </w:r>
      <w:del w:id="614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war</w:delText>
        </w:r>
      </w:del>
      <w:ins w:id="615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1. The number of countries </w:t>
      </w:r>
      <w:del w:id="616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at wars</w:delText>
        </w:r>
      </w:del>
      <w:ins w:id="617" w:author="Annabel" w:date="2019-03-17T14:18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increased dramatically during World </w:t>
      </w:r>
      <w:del w:id="618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war</w:delText>
        </w:r>
      </w:del>
      <w:ins w:id="619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ins w:id="620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</w:ins>
      <w:del w:id="621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2. Through the Korean War</w:t>
      </w:r>
      <w:del w:id="622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and the Vietnam </w:t>
      </w:r>
      <w:del w:id="623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war</w:delText>
        </w:r>
      </w:del>
      <w:ins w:id="624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, the bar chart shows that the number has fluctuated</w:t>
      </w:r>
      <w:ins w:id="625" w:author="Annabel" w:date="2019-03-17T15:07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but the entire trend shows that the number has </w:t>
      </w:r>
      <w:del w:id="626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been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decreased. Why </w:t>
      </w:r>
      <w:ins w:id="627" w:author="Annabel" w:date="2019-03-17T15:07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has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ins w:id="628" w:author="Annabel" w:date="2019-03-17T15:08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number </w:t>
        </w:r>
      </w:ins>
      <w:del w:id="629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trend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of countries </w:t>
      </w:r>
      <w:del w:id="630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at wars</w:delText>
        </w:r>
      </w:del>
      <w:ins w:id="631" w:author="Annabel" w:date="2019-03-17T14:18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2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shows that the figure </w:delText>
        </w:r>
      </w:del>
      <w:del w:id="633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has </w:delText>
        </w:r>
      </w:del>
      <w:del w:id="634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been </w:delText>
        </w:r>
      </w:del>
      <w:commentRangeStart w:id="635"/>
      <w:r w:rsidRPr="00935E61">
        <w:rPr>
          <w:rFonts w:ascii="Times New Roman" w:eastAsia="Times New Roman" w:hAnsi="Times New Roman" w:cs="Times New Roman"/>
          <w:sz w:val="24"/>
          <w:szCs w:val="24"/>
        </w:rPr>
        <w:t>decreased</w:t>
      </w:r>
      <w:commentRangeEnd w:id="635"/>
      <w:r w:rsidR="002859BE">
        <w:rPr>
          <w:rStyle w:val="a5"/>
        </w:rPr>
        <w:commentReference w:id="635"/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del w:id="636" w:author="Annabel" w:date="2019-03-17T15:07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What is the related cause and reason?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Before talking about international trade, let</w:t>
      </w:r>
      <w:ins w:id="637" w:author="Annabel" w:date="2019-03-17T15:08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 xml:space="preserve"> us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see the pie chart on the next page. </w:t>
      </w:r>
    </w:p>
    <w:p w14:paraId="6CFC6EE9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 xml:space="preserve">Trade Dependency between </w:t>
      </w:r>
      <w:r w:rsidR="00935E61" w:rsidRPr="00935E61">
        <w:rPr>
          <w:sz w:val="24"/>
          <w:szCs w:val="24"/>
        </w:rPr>
        <w:t xml:space="preserve">Each Dyadic Relationship </w:t>
      </w:r>
      <w:r w:rsidRPr="00935E61">
        <w:rPr>
          <w:sz w:val="24"/>
          <w:szCs w:val="24"/>
        </w:rPr>
        <w:t>and War</w:t>
      </w:r>
    </w:p>
    <w:p w14:paraId="2B37CE6B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ins w:id="638" w:author="Annabel" w:date="2019-03-17T15:08:00Z"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334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dyadic </w:t>
      </w:r>
      <w:del w:id="639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334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war cases, most wars</w:t>
      </w:r>
      <w:del w:id="640" w:author="Annabel" w:date="2019-03-17T15:08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41" w:author="Annabel" w:date="2019-03-17T15:08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commentRangeStart w:id="642"/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>227 cases</w:t>
        </w:r>
        <w:r w:rsidR="00635495">
          <w:rPr>
            <w:rFonts w:ascii="Times New Roman" w:eastAsia="Times New Roman" w:hAnsi="Times New Roman" w:cs="Times New Roman"/>
            <w:sz w:val="24"/>
            <w:szCs w:val="24"/>
          </w:rPr>
          <w:t>)</w:t>
        </w:r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642"/>
        <w:r w:rsidR="00635495">
          <w:rPr>
            <w:rStyle w:val="a5"/>
          </w:rPr>
          <w:commentReference w:id="642"/>
        </w:r>
      </w:ins>
      <w:ins w:id="643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broke out </w:t>
        </w:r>
      </w:ins>
      <w:del w:id="644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outbroke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when the trade dependency between the </w:t>
      </w:r>
      <w:ins w:id="645" w:author="Annabel" w:date="2019-03-17T15:09:00Z"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two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del w:id="646" w:author="Annabel" w:date="2019-03-17T15:09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two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del w:id="647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is </w:delText>
        </w:r>
      </w:del>
      <w:ins w:id="648" w:author="Annabel" w:date="2019-03-17T15:08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was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less than </w:t>
      </w:r>
      <w:commentRangeStart w:id="649"/>
      <w:r w:rsidRPr="00935E61">
        <w:rPr>
          <w:rFonts w:ascii="Times New Roman" w:eastAsia="Times New Roman" w:hAnsi="Times New Roman" w:cs="Times New Roman"/>
          <w:sz w:val="24"/>
          <w:szCs w:val="24"/>
        </w:rPr>
        <w:t>0.1</w:t>
      </w:r>
      <w:del w:id="650" w:author="Annabel" w:date="2019-03-17T15:08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, which is 227 cases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49"/>
      <w:r w:rsidR="00635495">
        <w:rPr>
          <w:rStyle w:val="a5"/>
        </w:rPr>
        <w:commentReference w:id="649"/>
      </w:r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In only </w:t>
      </w:r>
      <w:del w:id="651" w:author="Annabel" w:date="2019-03-17T14:20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7</w:delText>
        </w:r>
      </w:del>
      <w:ins w:id="652" w:author="Annabel" w:date="2019-03-17T14:20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seven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cases, war </w:t>
      </w:r>
      <w:ins w:id="653" w:author="Annabel" w:date="2019-03-17T14:19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broke out </w:t>
        </w:r>
      </w:ins>
      <w:del w:id="654" w:author="Annabel" w:date="2019-03-17T14:19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 xml:space="preserve">outbroke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even though the trade dependency </w:t>
      </w:r>
      <w:del w:id="655" w:author="Annabel" w:date="2019-03-17T15:08:00Z">
        <w:r w:rsidRPr="00935E61" w:rsidDel="002859BE">
          <w:rPr>
            <w:rFonts w:ascii="Times New Roman" w:eastAsia="Times New Roman" w:hAnsi="Times New Roman" w:cs="Times New Roman"/>
            <w:sz w:val="24"/>
            <w:szCs w:val="24"/>
          </w:rPr>
          <w:delText xml:space="preserve">is </w:delText>
        </w:r>
      </w:del>
      <w:ins w:id="656" w:author="Annabel" w:date="2019-03-17T15:08:00Z">
        <w:r w:rsidR="002859BE">
          <w:rPr>
            <w:rFonts w:ascii="Times New Roman" w:eastAsia="Times New Roman" w:hAnsi="Times New Roman" w:cs="Times New Roman"/>
            <w:sz w:val="24"/>
            <w:szCs w:val="24"/>
          </w:rPr>
          <w:t>was</w:t>
        </w:r>
        <w:r w:rsidR="002859BE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greater than or equal to 0.1. Is there any relationship between international trade and the number of countries at war? Let's consider the </w:t>
      </w:r>
      <w:ins w:id="657" w:author="Annabel" w:date="2019-03-17T15:10:00Z"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data </w:t>
        </w:r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on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>international trade amount</w:t>
      </w:r>
      <w:del w:id="658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 data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del w:id="659" w:author="Annabel" w:date="2019-03-17T15:09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been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fluctuated or increased </w:t>
      </w:r>
      <w:commentRangeStart w:id="660"/>
      <w:del w:id="661" w:author="Annabel" w:date="2019-03-17T15:09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from </w:delText>
        </w:r>
      </w:del>
      <w:ins w:id="662" w:author="Annabel" w:date="2019-03-17T15:09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>since</w:t>
        </w:r>
        <w:commentRangeEnd w:id="660"/>
        <w:r w:rsidR="00635495">
          <w:rPr>
            <w:rStyle w:val="a5"/>
          </w:rPr>
          <w:commentReference w:id="660"/>
        </w:r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1870. As </w:t>
      </w:r>
      <w:del w:id="663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you can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>see</w:t>
      </w:r>
      <w:ins w:id="664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>n in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35E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previous map on trade data, the number of countries participating in trade has </w:t>
      </w:r>
      <w:del w:id="665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been 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increased except </w:t>
      </w:r>
      <w:ins w:id="666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during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World </w:t>
      </w:r>
      <w:del w:id="667" w:author="Annabel" w:date="2019-03-17T14:20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war</w:delText>
        </w:r>
      </w:del>
      <w:ins w:id="668" w:author="Annabel" w:date="2019-03-17T14:20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ins w:id="669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</w:ins>
      <w:del w:id="670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2. The amount of total trade has increased dramatically. In the next page, </w:t>
      </w:r>
      <w:del w:id="671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by </w:delText>
        </w:r>
      </w:del>
      <w:ins w:id="672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>we can</w:t>
        </w:r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3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using </w:delText>
        </w:r>
      </w:del>
      <w:ins w:id="674" w:author="Annabel" w:date="2019-03-17T15:10:00Z"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>us</w:t>
        </w:r>
        <w:r w:rsidR="00635495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commentRangeStart w:id="675"/>
      <w:del w:id="676" w:author="Annabel" w:date="2019-03-17T15:11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scatte</w:delText>
        </w:r>
      </w:del>
      <w:del w:id="677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 xml:space="preserve">r </w:delText>
        </w:r>
      </w:del>
      <w:del w:id="678" w:author="Annabel" w:date="2019-03-17T15:11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plot</w:delText>
        </w:r>
      </w:del>
      <w:ins w:id="679" w:author="Annabel" w:date="2019-03-17T15:11:00Z">
        <w:r w:rsidR="00635495" w:rsidRPr="00935E61">
          <w:rPr>
            <w:rFonts w:ascii="Times New Roman" w:eastAsia="Times New Roman" w:hAnsi="Times New Roman" w:cs="Times New Roman"/>
            <w:sz w:val="24"/>
            <w:szCs w:val="24"/>
          </w:rPr>
          <w:t>scatterplot</w:t>
        </w:r>
      </w:ins>
      <w:del w:id="680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, let us</w:delText>
        </w:r>
      </w:del>
      <w:commentRangeEnd w:id="675"/>
      <w:r w:rsidR="00635495">
        <w:rPr>
          <w:rStyle w:val="a5"/>
        </w:rPr>
        <w:commentReference w:id="675"/>
      </w:r>
      <w:ins w:id="681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 to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see what </w:t>
      </w:r>
      <w:del w:id="682" w:author="Annabel" w:date="2019-03-17T15:10:00Z">
        <w:r w:rsidRPr="00935E61" w:rsidDel="00635495">
          <w:rPr>
            <w:rFonts w:ascii="Times New Roman" w:eastAsia="Times New Roman" w:hAnsi="Times New Roman" w:cs="Times New Roman"/>
            <w:sz w:val="24"/>
            <w:szCs w:val="24"/>
          </w:rPr>
          <w:delText>trend and</w:delText>
        </w:r>
      </w:del>
      <w:ins w:id="683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>the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relationship </w:t>
      </w:r>
      <w:ins w:id="684" w:author="Annabel" w:date="2019-03-17T15:10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 xml:space="preserve">between 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the number of countries </w:t>
      </w:r>
      <w:del w:id="685" w:author="Annabel" w:date="2019-03-17T14:18:00Z">
        <w:r w:rsidRPr="00935E61" w:rsidDel="00935E61">
          <w:rPr>
            <w:rFonts w:ascii="Times New Roman" w:eastAsia="Times New Roman" w:hAnsi="Times New Roman" w:cs="Times New Roman"/>
            <w:sz w:val="24"/>
            <w:szCs w:val="24"/>
          </w:rPr>
          <w:delText>at wars</w:delText>
        </w:r>
      </w:del>
      <w:ins w:id="686" w:author="Annabel" w:date="2019-03-17T14:18:00Z">
        <w:r w:rsidR="00935E61" w:rsidRPr="00935E61">
          <w:rPr>
            <w:rFonts w:ascii="Times New Roman" w:eastAsia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 and the total amount of trade show</w:t>
      </w:r>
      <w:ins w:id="687" w:author="Annabel" w:date="2019-03-17T15:11:00Z">
        <w:r w:rsidR="0063549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F69665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 xml:space="preserve">Countries </w:t>
      </w:r>
      <w:del w:id="688" w:author="Annabel" w:date="2019-03-17T14:18:00Z">
        <w:r w:rsidRPr="00935E61" w:rsidDel="00935E61">
          <w:rPr>
            <w:sz w:val="24"/>
            <w:szCs w:val="24"/>
          </w:rPr>
          <w:delText>at Wars</w:delText>
        </w:r>
      </w:del>
      <w:ins w:id="689" w:author="Annabel" w:date="2019-03-17T14:18:00Z">
        <w:r w:rsidR="00935E61" w:rsidRPr="00935E61">
          <w:rPr>
            <w:sz w:val="24"/>
            <w:szCs w:val="24"/>
          </w:rPr>
          <w:t>at War</w:t>
        </w:r>
      </w:ins>
      <w:r w:rsidR="00935E61" w:rsidRPr="00935E61">
        <w:rPr>
          <w:sz w:val="24"/>
          <w:szCs w:val="24"/>
        </w:rPr>
        <w:t xml:space="preserve"> </w:t>
      </w:r>
      <w:r w:rsidRPr="00935E61">
        <w:rPr>
          <w:sz w:val="24"/>
          <w:szCs w:val="24"/>
        </w:rPr>
        <w:t>and International Trade</w:t>
      </w:r>
    </w:p>
    <w:p w14:paraId="0CF46B06" w14:textId="77777777" w:rsid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First, let's see </w:t>
      </w:r>
      <w:ins w:id="690" w:author="Annabel" w:date="2019-03-17T15:11:00Z">
        <w:r w:rsidR="0063549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691" w:author="Annabel" w:date="2019-03-17T14:20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Y axis</w:delText>
        </w:r>
      </w:del>
      <w:ins w:id="692" w:author="Annabel" w:date="2019-03-17T14:20:00Z">
        <w:r w:rsidR="00935E61" w:rsidRPr="00935E61">
          <w:rPr>
            <w:rFonts w:ascii="Times New Roman" w:hAnsi="Times New Roman" w:cs="Times New Roman"/>
            <w:sz w:val="24"/>
            <w:szCs w:val="24"/>
          </w:rPr>
          <w:t>Y-axis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, which </w:t>
      </w:r>
      <w:commentRangeStart w:id="693"/>
      <w:del w:id="694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means </w:delText>
        </w:r>
      </w:del>
      <w:ins w:id="695" w:author="Annabel" w:date="2019-03-17T15:11:00Z">
        <w:r w:rsidR="00635495">
          <w:rPr>
            <w:rFonts w:ascii="Times New Roman" w:hAnsi="Times New Roman" w:cs="Times New Roman"/>
            <w:sz w:val="24"/>
            <w:szCs w:val="24"/>
          </w:rPr>
          <w:t>represents</w:t>
        </w:r>
        <w:commentRangeEnd w:id="693"/>
        <w:r w:rsidR="00635495">
          <w:rPr>
            <w:rStyle w:val="a5"/>
          </w:rPr>
          <w:commentReference w:id="693"/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the number of countries </w:t>
      </w:r>
      <w:del w:id="696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at wars</w:delText>
        </w:r>
      </w:del>
      <w:ins w:id="697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. </w:t>
      </w:r>
      <w:del w:id="698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>During the</w:delText>
        </w:r>
      </w:del>
      <w:ins w:id="699" w:author="Annabel" w:date="2019-03-17T15:11:00Z">
        <w:r w:rsidR="00635495" w:rsidRPr="00935E61">
          <w:rPr>
            <w:rFonts w:ascii="Times New Roman" w:hAnsi="Times New Roman" w:cs="Times New Roman"/>
            <w:sz w:val="24"/>
            <w:szCs w:val="24"/>
          </w:rPr>
          <w:t>The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period before </w:t>
      </w:r>
      <w:commentRangeStart w:id="700"/>
      <w:r w:rsidRPr="00935E61">
        <w:rPr>
          <w:rFonts w:ascii="Times New Roman" w:hAnsi="Times New Roman" w:cs="Times New Roman"/>
          <w:sz w:val="24"/>
          <w:szCs w:val="24"/>
        </w:rPr>
        <w:t>1965</w:t>
      </w:r>
      <w:del w:id="701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>, it</w:delText>
        </w:r>
      </w:del>
      <w:commentRangeEnd w:id="700"/>
      <w:r w:rsidR="00635495">
        <w:rPr>
          <w:rStyle w:val="a5"/>
        </w:rPr>
        <w:commentReference w:id="700"/>
      </w:r>
      <w:r w:rsidRPr="00935E61">
        <w:rPr>
          <w:rFonts w:ascii="Times New Roman" w:hAnsi="Times New Roman" w:cs="Times New Roman"/>
          <w:sz w:val="24"/>
          <w:szCs w:val="24"/>
        </w:rPr>
        <w:t xml:space="preserve"> was the worst period, which means the maximum number of countries </w:t>
      </w:r>
      <w:del w:id="702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at wars</w:delText>
        </w:r>
      </w:del>
      <w:ins w:id="703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704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705" w:author="Annabel" w:date="2019-03-17T15:11:00Z">
        <w:r w:rsidR="00635495">
          <w:rPr>
            <w:rFonts w:ascii="Times New Roman" w:hAnsi="Times New Roman" w:cs="Times New Roman"/>
            <w:sz w:val="24"/>
            <w:szCs w:val="24"/>
          </w:rPr>
          <w:t>was</w:t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3549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highest. Let's see the X-axis. During the period before 1965, </w:t>
      </w:r>
      <w:del w:id="706" w:author="Annabel" w:date="2019-03-17T14:20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707" w:author="Annabel" w:date="2019-03-17T14:20:00Z">
        <w:r w:rsidR="00935E61" w:rsidRPr="00935E61">
          <w:rPr>
            <w:rFonts w:ascii="Times New Roman" w:hAnsi="Times New Roman" w:cs="Times New Roman"/>
            <w:sz w:val="24"/>
            <w:szCs w:val="24"/>
          </w:rPr>
          <w:t>the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average </w:t>
      </w:r>
      <w:del w:id="708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of the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total amount of trade </w:t>
      </w:r>
      <w:del w:id="709" w:author="Annabel" w:date="2019-03-17T15:11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710" w:author="Annabel" w:date="2019-03-17T15:11:00Z">
        <w:r w:rsidR="00635495">
          <w:rPr>
            <w:rFonts w:ascii="Times New Roman" w:hAnsi="Times New Roman" w:cs="Times New Roman"/>
            <w:sz w:val="24"/>
            <w:szCs w:val="24"/>
          </w:rPr>
          <w:t>was</w:t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11" w:author="Annabel" w:date="2019-03-17T14:21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smaller </w:delText>
        </w:r>
      </w:del>
      <w:ins w:id="712" w:author="Annabel" w:date="2019-03-17T14:21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less 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than </w:t>
      </w:r>
      <w:commentRangeStart w:id="713"/>
      <w:del w:id="714" w:author="Annabel" w:date="2019-03-17T14:21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$</w:delText>
        </w:r>
      </w:del>
      <w:r w:rsidRPr="00935E61">
        <w:rPr>
          <w:rFonts w:ascii="Times New Roman" w:hAnsi="Times New Roman" w:cs="Times New Roman"/>
          <w:sz w:val="24"/>
          <w:szCs w:val="24"/>
        </w:rPr>
        <w:t>250</w:t>
      </w:r>
      <w:ins w:id="715" w:author="Annabel" w:date="2019-03-17T14:21:00Z">
        <w:r w:rsidR="00935E61" w:rsidRPr="00935E61">
          <w:rPr>
            <w:rFonts w:ascii="Times New Roman" w:hAnsi="Times New Roman" w:cs="Times New Roman"/>
            <w:sz w:val="24"/>
            <w:szCs w:val="24"/>
          </w:rPr>
          <w:t xml:space="preserve"> million</w:t>
        </w:r>
      </w:ins>
      <w:del w:id="716" w:author="Annabel" w:date="2019-03-17T14:21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,000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717" w:author="Annabel" w:date="2019-03-17T14:21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 xml:space="preserve">in the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U</w:t>
      </w:r>
      <w:ins w:id="718" w:author="Annabel" w:date="2019-03-17T14:21:00Z">
        <w:r w:rsidR="00935E61" w:rsidRPr="00935E61">
          <w:rPr>
            <w:rFonts w:ascii="Times New Roman" w:hAnsi="Times New Roman" w:cs="Times New Roman"/>
            <w:sz w:val="24"/>
            <w:szCs w:val="24"/>
          </w:rPr>
          <w:t>SD</w:t>
        </w:r>
      </w:ins>
      <w:del w:id="719" w:author="Annabel" w:date="2019-03-17T14:21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.S. millions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713"/>
      <w:r w:rsidR="00935E61" w:rsidRPr="00935E61">
        <w:rPr>
          <w:rStyle w:val="a5"/>
          <w:rFonts w:ascii="Times New Roman" w:hAnsi="Times New Roman" w:cs="Times New Roman"/>
          <w:sz w:val="24"/>
          <w:szCs w:val="24"/>
        </w:rPr>
        <w:commentReference w:id="713"/>
      </w:r>
      <w:r w:rsidRPr="00935E61">
        <w:rPr>
          <w:rFonts w:ascii="Times New Roman" w:hAnsi="Times New Roman" w:cs="Times New Roman"/>
          <w:sz w:val="24"/>
          <w:szCs w:val="24"/>
        </w:rPr>
        <w:t xml:space="preserve">Between 1965 and 1980, the maximum number of countries </w:t>
      </w:r>
      <w:del w:id="720" w:author="Annabel" w:date="2019-03-17T14:18:00Z">
        <w:r w:rsidRPr="00935E61" w:rsidDel="00935E61">
          <w:rPr>
            <w:rFonts w:ascii="Times New Roman" w:hAnsi="Times New Roman" w:cs="Times New Roman"/>
            <w:sz w:val="24"/>
            <w:szCs w:val="24"/>
          </w:rPr>
          <w:delText>at wars</w:delText>
        </w:r>
      </w:del>
      <w:ins w:id="721" w:author="Annabel" w:date="2019-03-17T14:18:00Z">
        <w:r w:rsidR="00935E61" w:rsidRPr="00935E61">
          <w:rPr>
            <w:rFonts w:ascii="Times New Roman" w:hAnsi="Times New Roman" w:cs="Times New Roman"/>
            <w:sz w:val="24"/>
            <w:szCs w:val="24"/>
          </w:rPr>
          <w:t>at war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</w:t>
      </w:r>
      <w:del w:id="722" w:author="Annabel" w:date="2019-03-17T15:12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723" w:author="Annabel" w:date="2019-03-17T15:12:00Z">
        <w:r w:rsidR="00635495">
          <w:rPr>
            <w:rFonts w:ascii="Times New Roman" w:hAnsi="Times New Roman" w:cs="Times New Roman"/>
            <w:sz w:val="24"/>
            <w:szCs w:val="24"/>
          </w:rPr>
          <w:t>was</w:t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13</w:t>
      </w:r>
      <w:del w:id="724" w:author="Annabel" w:date="2019-03-17T15:12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>. It is smaller</w:delText>
        </w:r>
      </w:del>
      <w:ins w:id="725" w:author="Annabel" w:date="2019-03-17T15:12:00Z">
        <w:r w:rsidR="00635495">
          <w:rPr>
            <w:rFonts w:ascii="Times New Roman" w:hAnsi="Times New Roman" w:cs="Times New Roman"/>
            <w:sz w:val="24"/>
            <w:szCs w:val="24"/>
          </w:rPr>
          <w:t xml:space="preserve"> (less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than that of the </w:t>
      </w:r>
      <w:commentRangeStart w:id="726"/>
      <w:del w:id="727" w:author="Annabel" w:date="2019-03-17T15:12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formal </w:delText>
        </w:r>
      </w:del>
      <w:ins w:id="728" w:author="Annabel" w:date="2019-03-17T15:12:00Z">
        <w:r w:rsidR="00635495" w:rsidRPr="00935E61">
          <w:rPr>
            <w:rFonts w:ascii="Times New Roman" w:hAnsi="Times New Roman" w:cs="Times New Roman"/>
            <w:sz w:val="24"/>
            <w:szCs w:val="24"/>
          </w:rPr>
          <w:t>form</w:t>
        </w:r>
        <w:r w:rsidR="00635495">
          <w:rPr>
            <w:rFonts w:ascii="Times New Roman" w:hAnsi="Times New Roman" w:cs="Times New Roman"/>
            <w:sz w:val="24"/>
            <w:szCs w:val="24"/>
          </w:rPr>
          <w:t>er</w:t>
        </w:r>
        <w:commentRangeEnd w:id="726"/>
        <w:r w:rsidR="00635495">
          <w:rPr>
            <w:rStyle w:val="a5"/>
          </w:rPr>
          <w:commentReference w:id="726"/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period</w:t>
      </w:r>
      <w:ins w:id="729" w:author="Annabel" w:date="2019-03-17T15:12:00Z">
        <w:r w:rsidR="00635495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. On the other hand, the average total amount of trade </w:t>
      </w:r>
      <w:del w:id="730" w:author="Annabel" w:date="2019-03-17T15:12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731" w:author="Annabel" w:date="2019-03-17T15:12:00Z">
        <w:r w:rsidR="00635495">
          <w:rPr>
            <w:rFonts w:ascii="Times New Roman" w:hAnsi="Times New Roman" w:cs="Times New Roman"/>
            <w:sz w:val="24"/>
            <w:szCs w:val="24"/>
          </w:rPr>
          <w:t>was</w:t>
        </w:r>
        <w:r w:rsidR="00635495" w:rsidRPr="00935E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E61">
        <w:rPr>
          <w:rFonts w:ascii="Times New Roman" w:hAnsi="Times New Roman" w:cs="Times New Roman"/>
          <w:sz w:val="24"/>
          <w:szCs w:val="24"/>
        </w:rPr>
        <w:t>greater than th</w:t>
      </w:r>
      <w:del w:id="732" w:author="Annabel" w:date="2019-03-17T15:13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>e average</w:delText>
        </w:r>
      </w:del>
      <w:ins w:id="733" w:author="Annabel" w:date="2019-03-17T15:13:00Z">
        <w:r w:rsidR="00635495">
          <w:rPr>
            <w:rFonts w:ascii="Times New Roman" w:hAnsi="Times New Roman" w:cs="Times New Roman"/>
            <w:sz w:val="24"/>
            <w:szCs w:val="24"/>
          </w:rPr>
          <w:t>at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of the period before 1965. </w:t>
      </w:r>
    </w:p>
    <w:p w14:paraId="17BA7FDA" w14:textId="77777777" w:rsidR="004400D8" w:rsidRPr="00935E61" w:rsidRDefault="004400D8" w:rsidP="00935E6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5E61">
        <w:rPr>
          <w:rFonts w:ascii="Times New Roman" w:hAnsi="Times New Roman" w:cs="Times New Roman"/>
          <w:sz w:val="24"/>
          <w:szCs w:val="24"/>
        </w:rPr>
        <w:t xml:space="preserve">Does international trade </w:t>
      </w:r>
      <w:del w:id="734" w:author="Annabel" w:date="2019-03-17T15:13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have effects on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prevent</w:t>
      </w:r>
      <w:del w:id="735" w:author="Annabel" w:date="2019-03-17T15:13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935E61">
        <w:rPr>
          <w:rFonts w:ascii="Times New Roman" w:hAnsi="Times New Roman" w:cs="Times New Roman"/>
          <w:sz w:val="24"/>
          <w:szCs w:val="24"/>
        </w:rPr>
        <w:t xml:space="preserve"> countries from participating in wars? This question has been popular in international relation</w:t>
      </w:r>
      <w:ins w:id="736" w:author="Annabel" w:date="2019-03-17T15:13:00Z">
        <w:r w:rsidR="00635495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research. Let's </w:t>
      </w:r>
      <w:del w:id="737" w:author="Annabel" w:date="2019-03-17T15:13:00Z">
        <w:r w:rsidRPr="00935E61" w:rsidDel="00635495">
          <w:rPr>
            <w:rFonts w:ascii="Times New Roman" w:hAnsi="Times New Roman" w:cs="Times New Roman"/>
            <w:sz w:val="24"/>
            <w:szCs w:val="24"/>
          </w:rPr>
          <w:delText xml:space="preserve">see the </w:delText>
        </w:r>
      </w:del>
      <w:r w:rsidRPr="00935E61">
        <w:rPr>
          <w:rFonts w:ascii="Times New Roman" w:hAnsi="Times New Roman" w:cs="Times New Roman"/>
          <w:sz w:val="24"/>
          <w:szCs w:val="24"/>
        </w:rPr>
        <w:t>answer</w:t>
      </w:r>
      <w:ins w:id="738" w:author="Annabel" w:date="2019-03-17T15:13:00Z">
        <w:r w:rsidR="00635495">
          <w:rPr>
            <w:rFonts w:ascii="Times New Roman" w:hAnsi="Times New Roman" w:cs="Times New Roman"/>
            <w:sz w:val="24"/>
            <w:szCs w:val="24"/>
          </w:rPr>
          <w:t xml:space="preserve"> it</w:t>
        </w:r>
      </w:ins>
      <w:r w:rsidRPr="00935E61">
        <w:rPr>
          <w:rFonts w:ascii="Times New Roman" w:hAnsi="Times New Roman" w:cs="Times New Roman"/>
          <w:sz w:val="24"/>
          <w:szCs w:val="24"/>
        </w:rPr>
        <w:t xml:space="preserve"> in the last section.</w:t>
      </w:r>
    </w:p>
    <w:p w14:paraId="68C78A49" w14:textId="77777777" w:rsidR="004400D8" w:rsidRPr="00935E61" w:rsidRDefault="004400D8" w:rsidP="00935E61">
      <w:pPr>
        <w:pStyle w:val="3"/>
        <w:adjustRightInd w:val="0"/>
        <w:snapToGrid w:val="0"/>
        <w:spacing w:before="0" w:beforeAutospacing="0" w:after="0" w:afterAutospacing="0" w:line="480" w:lineRule="auto"/>
        <w:rPr>
          <w:sz w:val="24"/>
          <w:szCs w:val="24"/>
        </w:rPr>
      </w:pPr>
      <w:r w:rsidRPr="00935E61">
        <w:rPr>
          <w:sz w:val="24"/>
          <w:szCs w:val="24"/>
        </w:rPr>
        <w:t xml:space="preserve">3. </w:t>
      </w:r>
      <w:ins w:id="739" w:author="Annabel" w:date="2019-03-17T14:22:00Z">
        <w:r w:rsidR="00935E61" w:rsidRPr="00935E61">
          <w:rPr>
            <w:sz w:val="24"/>
            <w:szCs w:val="24"/>
          </w:rPr>
          <w:t>Does I</w:t>
        </w:r>
      </w:ins>
      <w:del w:id="740" w:author="Annabel" w:date="2019-03-17T14:22:00Z">
        <w:r w:rsidRPr="00935E61" w:rsidDel="00935E61">
          <w:rPr>
            <w:sz w:val="24"/>
            <w:szCs w:val="24"/>
          </w:rPr>
          <w:delText>I</w:delText>
        </w:r>
      </w:del>
      <w:r w:rsidR="00935E61" w:rsidRPr="00935E61">
        <w:rPr>
          <w:sz w:val="24"/>
          <w:szCs w:val="24"/>
        </w:rPr>
        <w:t xml:space="preserve">nternational Trade </w:t>
      </w:r>
      <w:del w:id="741" w:author="Annabel" w:date="2019-03-17T14:22:00Z">
        <w:r w:rsidRPr="00935E61" w:rsidDel="00935E61">
          <w:rPr>
            <w:sz w:val="24"/>
            <w:szCs w:val="24"/>
          </w:rPr>
          <w:delText xml:space="preserve">has effects on </w:delText>
        </w:r>
      </w:del>
      <w:r w:rsidR="00935E61" w:rsidRPr="00935E61">
        <w:rPr>
          <w:sz w:val="24"/>
          <w:szCs w:val="24"/>
        </w:rPr>
        <w:t>Prevent</w:t>
      </w:r>
      <w:del w:id="742" w:author="Annabel" w:date="2019-03-17T14:22:00Z">
        <w:r w:rsidRPr="00935E61" w:rsidDel="00935E61">
          <w:rPr>
            <w:sz w:val="24"/>
            <w:szCs w:val="24"/>
          </w:rPr>
          <w:delText>ing</w:delText>
        </w:r>
      </w:del>
      <w:r w:rsidR="00935E61" w:rsidRPr="00935E61">
        <w:rPr>
          <w:sz w:val="24"/>
          <w:szCs w:val="24"/>
        </w:rPr>
        <w:t xml:space="preserve"> Countries </w:t>
      </w:r>
      <w:r w:rsidRPr="00935E61">
        <w:rPr>
          <w:sz w:val="24"/>
          <w:szCs w:val="24"/>
        </w:rPr>
        <w:t xml:space="preserve">from </w:t>
      </w:r>
      <w:r w:rsidR="00935E61" w:rsidRPr="00935E61">
        <w:rPr>
          <w:sz w:val="24"/>
          <w:szCs w:val="24"/>
        </w:rPr>
        <w:t xml:space="preserve">Participating </w:t>
      </w:r>
      <w:del w:id="743" w:author="Annabel" w:date="2019-03-17T14:18:00Z">
        <w:r w:rsidRPr="00935E61" w:rsidDel="00935E61">
          <w:rPr>
            <w:sz w:val="24"/>
            <w:szCs w:val="24"/>
          </w:rPr>
          <w:delText>at wars</w:delText>
        </w:r>
      </w:del>
      <w:ins w:id="744" w:author="Annabel" w:date="2019-03-17T14:25:00Z">
        <w:r w:rsidR="00935E61">
          <w:rPr>
            <w:sz w:val="24"/>
            <w:szCs w:val="24"/>
          </w:rPr>
          <w:t>in</w:t>
        </w:r>
      </w:ins>
      <w:ins w:id="745" w:author="Annabel" w:date="2019-03-17T14:18:00Z">
        <w:r w:rsidR="00935E61" w:rsidRPr="00935E61">
          <w:rPr>
            <w:sz w:val="24"/>
            <w:szCs w:val="24"/>
          </w:rPr>
          <w:t xml:space="preserve"> War</w:t>
        </w:r>
      </w:ins>
      <w:ins w:id="746" w:author="Annabel" w:date="2019-03-17T15:13:00Z">
        <w:r w:rsidR="00635495">
          <w:rPr>
            <w:sz w:val="24"/>
            <w:szCs w:val="24"/>
          </w:rPr>
          <w:t>s</w:t>
        </w:r>
      </w:ins>
      <w:r w:rsidRPr="00935E61">
        <w:rPr>
          <w:sz w:val="24"/>
          <w:szCs w:val="24"/>
        </w:rPr>
        <w:t xml:space="preserve">? </w:t>
      </w:r>
    </w:p>
    <w:p w14:paraId="4A110649" w14:textId="77777777" w:rsidR="004400D8" w:rsidRPr="00935E61" w:rsidDel="00635495" w:rsidRDefault="004400D8" w:rsidP="00935E61">
      <w:pPr>
        <w:pStyle w:val="a4"/>
        <w:adjustRightInd w:val="0"/>
        <w:snapToGrid w:val="0"/>
        <w:spacing w:before="0" w:beforeAutospacing="0" w:after="0" w:afterAutospacing="0" w:line="480" w:lineRule="auto"/>
        <w:ind w:firstLine="720"/>
        <w:rPr>
          <w:del w:id="747" w:author="Annabel" w:date="2019-03-17T15:13:00Z"/>
        </w:rPr>
      </w:pPr>
      <w:r w:rsidRPr="00935E61">
        <w:t xml:space="preserve">These days, international trade has significant effects on </w:t>
      </w:r>
      <w:del w:id="748" w:author="Annabel" w:date="2019-03-17T15:14:00Z">
        <w:r w:rsidRPr="00935E61" w:rsidDel="00635495">
          <w:delText xml:space="preserve">the </w:delText>
        </w:r>
      </w:del>
      <w:r w:rsidRPr="00935E61">
        <w:t xml:space="preserve">leading </w:t>
      </w:r>
      <w:del w:id="749" w:author="Annabel" w:date="2019-03-17T15:14:00Z">
        <w:r w:rsidRPr="00935E61" w:rsidDel="00635495">
          <w:delText>country</w:delText>
        </w:r>
      </w:del>
      <w:del w:id="750" w:author="Annabel" w:date="2019-03-17T14:38:00Z">
        <w:r w:rsidRPr="00935E61" w:rsidDel="00E855D3">
          <w:delText>'</w:delText>
        </w:r>
      </w:del>
      <w:del w:id="751" w:author="Annabel" w:date="2019-03-17T15:14:00Z">
        <w:r w:rsidRPr="00935E61" w:rsidDel="00635495">
          <w:delText>s</w:delText>
        </w:r>
      </w:del>
      <w:ins w:id="752" w:author="Annabel" w:date="2019-03-17T15:14:00Z">
        <w:r w:rsidR="00635495" w:rsidRPr="00935E61">
          <w:t>countries’</w:t>
        </w:r>
      </w:ins>
      <w:r w:rsidRPr="00935E61">
        <w:t xml:space="preserve"> </w:t>
      </w:r>
      <w:del w:id="753" w:author="Annabel" w:date="2019-03-17T15:14:00Z">
        <w:r w:rsidRPr="00935E61" w:rsidDel="00635495">
          <w:delText>economy</w:delText>
        </w:r>
      </w:del>
      <w:ins w:id="754" w:author="Annabel" w:date="2019-03-17T15:14:00Z">
        <w:r w:rsidR="00635495" w:rsidRPr="00935E61">
          <w:t>economi</w:t>
        </w:r>
        <w:r w:rsidR="00635495">
          <w:t>es</w:t>
        </w:r>
      </w:ins>
      <w:r w:rsidRPr="00935E61">
        <w:t xml:space="preserve">. Therefore, many countries have developed their economies using international trade. </w:t>
      </w:r>
      <w:del w:id="755" w:author="Annabel" w:date="2019-03-17T14:22:00Z">
        <w:r w:rsidRPr="00935E61" w:rsidDel="00935E61">
          <w:delText>And</w:delText>
        </w:r>
      </w:del>
      <w:ins w:id="756" w:author="Annabel" w:date="2019-03-17T14:22:00Z">
        <w:r w:rsidR="00935E61" w:rsidRPr="00935E61">
          <w:t xml:space="preserve">In </w:t>
        </w:r>
        <w:commentRangeStart w:id="757"/>
        <w:r w:rsidR="00935E61" w:rsidRPr="00935E61">
          <w:t>addition</w:t>
        </w:r>
        <w:commentRangeEnd w:id="757"/>
        <w:r w:rsidR="00935E61" w:rsidRPr="00935E61">
          <w:rPr>
            <w:rStyle w:val="a5"/>
            <w:rFonts w:eastAsiaTheme="minorEastAsia"/>
            <w:sz w:val="24"/>
            <w:szCs w:val="24"/>
          </w:rPr>
          <w:commentReference w:id="757"/>
        </w:r>
        <w:r w:rsidR="00935E61" w:rsidRPr="00935E61">
          <w:t>,</w:t>
        </w:r>
      </w:ins>
      <w:r w:rsidRPr="00935E61">
        <w:t xml:space="preserve"> through international trade, </w:t>
      </w:r>
      <w:ins w:id="758" w:author="Annabel" w:date="2019-03-17T15:14:00Z">
        <w:r w:rsidR="00635495" w:rsidRPr="00935E61">
          <w:t xml:space="preserve">the </w:t>
        </w:r>
      </w:ins>
      <w:r w:rsidRPr="00935E61">
        <w:t xml:space="preserve">interdependency </w:t>
      </w:r>
      <w:del w:id="759" w:author="Annabel" w:date="2019-03-17T15:14:00Z">
        <w:r w:rsidRPr="00935E61" w:rsidDel="00635495">
          <w:delText xml:space="preserve">on </w:delText>
        </w:r>
      </w:del>
      <w:ins w:id="760" w:author="Annabel" w:date="2019-03-17T15:14:00Z">
        <w:r w:rsidR="00635495" w:rsidRPr="00935E61">
          <w:t>o</w:t>
        </w:r>
        <w:r w:rsidR="00635495">
          <w:t>f</w:t>
        </w:r>
        <w:r w:rsidR="00635495" w:rsidRPr="00935E61">
          <w:t xml:space="preserve"> countries’ </w:t>
        </w:r>
      </w:ins>
      <w:del w:id="761" w:author="Annabel" w:date="2019-03-17T15:14:00Z">
        <w:r w:rsidRPr="00935E61" w:rsidDel="00635495">
          <w:delText>the economy</w:delText>
        </w:r>
      </w:del>
      <w:ins w:id="762" w:author="Annabel" w:date="2019-03-17T15:14:00Z">
        <w:r w:rsidR="00635495" w:rsidRPr="00935E61">
          <w:t>economi</w:t>
        </w:r>
        <w:r w:rsidR="00635495">
          <w:t>es</w:t>
        </w:r>
      </w:ins>
      <w:r w:rsidRPr="00935E61">
        <w:t xml:space="preserve"> </w:t>
      </w:r>
      <w:del w:id="763" w:author="Annabel" w:date="2019-03-17T15:14:00Z">
        <w:r w:rsidRPr="00935E61" w:rsidDel="00635495">
          <w:delText xml:space="preserve">between countries </w:delText>
        </w:r>
      </w:del>
      <w:r w:rsidRPr="00935E61">
        <w:t xml:space="preserve">has </w:t>
      </w:r>
      <w:del w:id="764" w:author="Annabel" w:date="2019-03-17T15:14:00Z">
        <w:r w:rsidRPr="00935E61" w:rsidDel="00635495">
          <w:delText xml:space="preserve">been </w:delText>
        </w:r>
      </w:del>
      <w:r w:rsidRPr="00935E61">
        <w:t xml:space="preserve">increased. In many cases, </w:t>
      </w:r>
      <w:del w:id="765" w:author="Annabel" w:date="2019-03-17T15:15:00Z">
        <w:r w:rsidRPr="00935E61" w:rsidDel="00635495">
          <w:delText xml:space="preserve">the </w:delText>
        </w:r>
      </w:del>
      <w:r w:rsidRPr="00935E61">
        <w:t xml:space="preserve">developed countries hesitate to </w:t>
      </w:r>
      <w:commentRangeStart w:id="766"/>
      <w:del w:id="767" w:author="Annabel" w:date="2019-03-17T15:14:00Z">
        <w:r w:rsidRPr="00935E61" w:rsidDel="00635495">
          <w:delText xml:space="preserve">outbreak </w:delText>
        </w:r>
      </w:del>
      <w:ins w:id="768" w:author="Annabel" w:date="2019-03-17T15:15:00Z">
        <w:r w:rsidR="00635495">
          <w:t>initiate</w:t>
        </w:r>
        <w:commentRangeEnd w:id="766"/>
        <w:r w:rsidR="00635495">
          <w:rPr>
            <w:rStyle w:val="a5"/>
            <w:rFonts w:asciiTheme="minorHAnsi" w:eastAsiaTheme="minorEastAsia" w:hAnsiTheme="minorHAnsi" w:cstheme="minorBidi"/>
          </w:rPr>
          <w:commentReference w:id="766"/>
        </w:r>
      </w:ins>
      <w:ins w:id="769" w:author="Annabel" w:date="2019-03-17T15:14:00Z">
        <w:r w:rsidR="00635495" w:rsidRPr="00935E61">
          <w:t xml:space="preserve"> </w:t>
        </w:r>
      </w:ins>
      <w:del w:id="770" w:author="Annabel" w:date="2019-03-17T15:15:00Z">
        <w:r w:rsidRPr="00935E61" w:rsidDel="00635495">
          <w:delText xml:space="preserve">wars </w:delText>
        </w:r>
      </w:del>
      <w:r w:rsidRPr="00935E61">
        <w:t>or participate in war</w:t>
      </w:r>
      <w:ins w:id="771" w:author="Annabel" w:date="2019-03-17T15:15:00Z">
        <w:r w:rsidR="00635495">
          <w:t>s</w:t>
        </w:r>
      </w:ins>
      <w:r w:rsidRPr="00935E61">
        <w:t xml:space="preserve"> because it causes many negative effects on their countries. For example, they </w:t>
      </w:r>
      <w:del w:id="772" w:author="Annabel" w:date="2019-03-17T15:15:00Z">
        <w:r w:rsidRPr="00935E61" w:rsidDel="00635495">
          <w:delText xml:space="preserve">should </w:delText>
        </w:r>
      </w:del>
      <w:ins w:id="773" w:author="Annabel" w:date="2019-03-17T15:15:00Z">
        <w:r w:rsidR="00635495">
          <w:t>must</w:t>
        </w:r>
        <w:r w:rsidR="00635495" w:rsidRPr="00935E61">
          <w:t xml:space="preserve"> </w:t>
        </w:r>
      </w:ins>
      <w:r w:rsidRPr="00935E61">
        <w:t xml:space="preserve">spend </w:t>
      </w:r>
      <w:del w:id="774" w:author="Annabel" w:date="2019-03-17T15:15:00Z">
        <w:r w:rsidRPr="00935E61" w:rsidDel="00635495">
          <w:delText>a huge amount</w:delText>
        </w:r>
      </w:del>
      <w:ins w:id="775" w:author="Annabel" w:date="2019-03-17T15:15:00Z">
        <w:r w:rsidR="00635495" w:rsidRPr="00935E61">
          <w:t>huge amounts</w:t>
        </w:r>
      </w:ins>
      <w:r w:rsidRPr="00935E61">
        <w:t xml:space="preserve"> of money</w:t>
      </w:r>
      <w:ins w:id="776" w:author="Annabel" w:date="2019-03-17T15:15:00Z">
        <w:r w:rsidR="00635495">
          <w:t xml:space="preserve"> on</w:t>
        </w:r>
      </w:ins>
      <w:r w:rsidRPr="00935E61">
        <w:t xml:space="preserve"> winning </w:t>
      </w:r>
      <w:del w:id="777" w:author="Annabel" w:date="2019-03-17T15:30:00Z">
        <w:r w:rsidRPr="00935E61" w:rsidDel="0015375C">
          <w:delText xml:space="preserve">the </w:delText>
        </w:r>
      </w:del>
      <w:r w:rsidRPr="00935E61">
        <w:t>war</w:t>
      </w:r>
      <w:ins w:id="778" w:author="Annabel" w:date="2019-03-17T15:30:00Z">
        <w:r w:rsidR="0015375C">
          <w:t>s</w:t>
        </w:r>
      </w:ins>
      <w:r w:rsidRPr="00935E61">
        <w:t xml:space="preserve"> instead of developing their </w:t>
      </w:r>
      <w:del w:id="779" w:author="Annabel" w:date="2019-03-17T15:30:00Z">
        <w:r w:rsidRPr="00935E61" w:rsidDel="0015375C">
          <w:delText>economy</w:delText>
        </w:r>
      </w:del>
      <w:ins w:id="780" w:author="Annabel" w:date="2019-03-17T15:30:00Z">
        <w:r w:rsidR="0015375C" w:rsidRPr="00935E61">
          <w:t>economi</w:t>
        </w:r>
        <w:r w:rsidR="0015375C">
          <w:t>es</w:t>
        </w:r>
      </w:ins>
      <w:r w:rsidRPr="00935E61">
        <w:t xml:space="preserve">. In addition, the degree of social insecurity increases dramatically. Therefore, these days, it is an unreasonable decision for many developed countries. In addition, </w:t>
      </w:r>
      <w:del w:id="781" w:author="Annabel" w:date="2019-03-17T15:31:00Z">
        <w:r w:rsidRPr="00935E61" w:rsidDel="0015375C">
          <w:delText xml:space="preserve">the role of </w:delText>
        </w:r>
      </w:del>
      <w:r w:rsidRPr="00935E61">
        <w:t xml:space="preserve">international organizations like the UN </w:t>
      </w:r>
      <w:del w:id="782" w:author="Annabel" w:date="2019-03-17T15:31:00Z">
        <w:r w:rsidRPr="00935E61" w:rsidDel="0015375C">
          <w:delText xml:space="preserve">is </w:delText>
        </w:r>
      </w:del>
      <w:ins w:id="783" w:author="Annabel" w:date="2019-03-17T15:31:00Z">
        <w:r w:rsidR="0015375C">
          <w:t>are</w:t>
        </w:r>
        <w:r w:rsidR="0015375C" w:rsidRPr="00935E61">
          <w:t xml:space="preserve"> </w:t>
        </w:r>
      </w:ins>
      <w:r w:rsidRPr="00935E61">
        <w:t xml:space="preserve">considered </w:t>
      </w:r>
      <w:del w:id="784" w:author="Annabel" w:date="2019-03-17T15:31:00Z">
        <w:r w:rsidRPr="00935E61" w:rsidDel="0015375C">
          <w:delText>as one of the</w:delText>
        </w:r>
      </w:del>
      <w:ins w:id="785" w:author="Annabel" w:date="2019-03-17T15:31:00Z">
        <w:r w:rsidR="0015375C">
          <w:t>to play</w:t>
        </w:r>
      </w:ins>
      <w:r w:rsidRPr="00935E61">
        <w:t xml:space="preserve"> important </w:t>
      </w:r>
      <w:commentRangeStart w:id="786"/>
      <w:ins w:id="787" w:author="Annabel" w:date="2019-03-17T15:31:00Z">
        <w:r w:rsidR="0015375C" w:rsidRPr="00935E61">
          <w:t>role</w:t>
        </w:r>
        <w:r w:rsidR="0015375C">
          <w:t>s</w:t>
        </w:r>
      </w:ins>
      <w:commentRangeEnd w:id="786"/>
      <w:ins w:id="788" w:author="Annabel" w:date="2019-03-17T15:32:00Z">
        <w:r w:rsidR="0015375C">
          <w:rPr>
            <w:rStyle w:val="a5"/>
            <w:rFonts w:asciiTheme="minorHAnsi" w:eastAsiaTheme="minorEastAsia" w:hAnsiTheme="minorHAnsi" w:cstheme="minorBidi"/>
          </w:rPr>
          <w:commentReference w:id="786"/>
        </w:r>
      </w:ins>
      <w:ins w:id="789" w:author="Annabel" w:date="2019-03-17T15:31:00Z">
        <w:r w:rsidR="0015375C" w:rsidRPr="00935E61">
          <w:t xml:space="preserve"> </w:t>
        </w:r>
        <w:r w:rsidR="0015375C">
          <w:t>in</w:t>
        </w:r>
      </w:ins>
      <w:del w:id="790" w:author="Annabel" w:date="2019-03-17T15:31:00Z">
        <w:r w:rsidRPr="00935E61" w:rsidDel="0015375C">
          <w:delText>factors to</w:delText>
        </w:r>
      </w:del>
      <w:r w:rsidRPr="00935E61">
        <w:t xml:space="preserve"> deter</w:t>
      </w:r>
      <w:ins w:id="791" w:author="Annabel" w:date="2019-03-17T15:31:00Z">
        <w:r w:rsidR="0015375C">
          <w:t>ring</w:t>
        </w:r>
      </w:ins>
      <w:r w:rsidRPr="00935E61">
        <w:t xml:space="preserve"> wars. </w:t>
      </w:r>
    </w:p>
    <w:p w14:paraId="0A2AEA5A" w14:textId="77777777" w:rsidR="004400D8" w:rsidRPr="00935E61" w:rsidRDefault="004400D8">
      <w:pPr>
        <w:pStyle w:val="a4"/>
        <w:adjustRightInd w:val="0"/>
        <w:snapToGrid w:val="0"/>
        <w:spacing w:before="0" w:beforeAutospacing="0" w:after="0" w:afterAutospacing="0" w:line="480" w:lineRule="auto"/>
        <w:ind w:firstLine="720"/>
        <w:pPrChange w:id="792" w:author="Annabel" w:date="2019-03-17T15:13:00Z">
          <w:pPr>
            <w:adjustRightInd w:val="0"/>
            <w:snapToGrid w:val="0"/>
            <w:spacing w:after="0" w:line="480" w:lineRule="auto"/>
            <w:ind w:firstLine="720"/>
          </w:pPr>
        </w:pPrChange>
      </w:pPr>
    </w:p>
    <w:sectPr w:rsidR="004400D8" w:rsidRPr="0093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bel" w:date="2019-03-17T15:41:00Z" w:initials="AA">
    <w:p w14:paraId="36215F7B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Thank you for the opportunity to assist you with this project.</w:t>
      </w:r>
    </w:p>
    <w:p w14:paraId="3958C3CE" w14:textId="77777777" w:rsidR="00E855D3" w:rsidRDefault="00E855D3">
      <w:pPr>
        <w:pStyle w:val="a6"/>
      </w:pPr>
    </w:p>
    <w:p w14:paraId="1D5C92AD" w14:textId="77777777" w:rsidR="00E855D3" w:rsidRDefault="00E855D3">
      <w:pPr>
        <w:pStyle w:val="a6"/>
      </w:pPr>
      <w:r>
        <w:t xml:space="preserve">Overall, the document was well written and clear. However, I worked on improving the writing by eliminating any errors in grammar, spelling, and punctuation and by refining word choice and sentence structure. </w:t>
      </w:r>
    </w:p>
    <w:p w14:paraId="0373AC5A" w14:textId="77777777" w:rsidR="00E855D3" w:rsidRDefault="00E855D3">
      <w:pPr>
        <w:pStyle w:val="a6"/>
      </w:pPr>
    </w:p>
    <w:p w14:paraId="07A7A056" w14:textId="77777777" w:rsidR="00E855D3" w:rsidRDefault="00E855D3">
      <w:pPr>
        <w:pStyle w:val="a6"/>
      </w:pPr>
      <w:r>
        <w:t>Please feel free to request me by name (Annabel) should you require an editor in future.</w:t>
      </w:r>
    </w:p>
    <w:p w14:paraId="44BEBA17" w14:textId="77777777" w:rsidR="00E855D3" w:rsidRDefault="00E855D3">
      <w:pPr>
        <w:pStyle w:val="a6"/>
      </w:pPr>
    </w:p>
    <w:p w14:paraId="63F5DCB2" w14:textId="77777777" w:rsidR="00E855D3" w:rsidRDefault="00E855D3">
      <w:pPr>
        <w:pStyle w:val="a6"/>
      </w:pPr>
      <w:r>
        <w:t>Thank you for using EssayReview.co.kr.</w:t>
      </w:r>
    </w:p>
  </w:comment>
  <w:comment w:id="2" w:author="Annabel" w:date="2019-03-17T15:41:00Z" w:initials="AA">
    <w:p w14:paraId="6A20786C" w14:textId="77777777" w:rsidR="00E855D3" w:rsidRDefault="00E855D3">
      <w:pPr>
        <w:pStyle w:val="a6"/>
      </w:pPr>
      <w:r>
        <w:rPr>
          <w:rStyle w:val="a5"/>
        </w:rPr>
        <w:annotationRef/>
      </w:r>
      <w:r>
        <w:t xml:space="preserve">One word </w:t>
      </w:r>
    </w:p>
  </w:comment>
  <w:comment w:id="4" w:author="Annabel" w:date="2019-03-17T15:41:00Z" w:initials="AA">
    <w:p w14:paraId="7AB8A651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Note that I have reformatted the document to improve readability </w:t>
      </w:r>
    </w:p>
  </w:comment>
  <w:comment w:id="5" w:author="Annabel" w:date="2019-03-17T15:41:00Z" w:initials="AA">
    <w:p w14:paraId="18D15E86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9" w:author="Annabel" w:date="2019-03-17T15:41:00Z" w:initials="AA">
    <w:p w14:paraId="33240024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11" w:author="Annabel" w:date="2019-03-17T15:41:00Z" w:initials="AA">
    <w:p w14:paraId="0726272B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Maintain verb tense consistency</w:t>
      </w:r>
    </w:p>
  </w:comment>
  <w:comment w:id="13" w:author="Annabel" w:date="2019-03-17T15:41:00Z" w:initials="AA">
    <w:p w14:paraId="5DB9580A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15" w:author="Annabel" w:date="2019-03-17T15:41:00Z" w:initials="AA">
    <w:p w14:paraId="2A73530C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20" w:author="Annabel" w:date="2019-03-17T15:41:00Z" w:initials="AA">
    <w:p w14:paraId="2545BDEA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Define all acronyms upon first mention </w:t>
      </w:r>
    </w:p>
  </w:comment>
  <w:comment w:id="24" w:author="Annabel" w:date="2019-03-17T15:41:00Z" w:initials="AA">
    <w:p w14:paraId="7F938994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Beware of errors in article usage </w:t>
      </w:r>
    </w:p>
  </w:comment>
  <w:comment w:id="23" w:author="Annabel" w:date="2019-03-17T15:41:00Z" w:initials="AA">
    <w:p w14:paraId="5A11EF38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Define </w:t>
      </w:r>
    </w:p>
  </w:comment>
  <w:comment w:id="36" w:author="Annabel" w:date="2019-03-17T15:41:00Z" w:initials="AA">
    <w:p w14:paraId="7D132C4E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43" w:author="Annabel" w:date="2019-03-17T15:41:00Z" w:initials="AA">
    <w:p w14:paraId="63979AEE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47" w:author="Annabel" w:date="2019-03-17T15:41:00Z" w:initials="AA">
    <w:p w14:paraId="4A1F7A32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Beware of singular/plural errors</w:t>
      </w:r>
    </w:p>
  </w:comment>
  <w:comment w:id="52" w:author="Annabel" w:date="2019-03-17T15:41:00Z" w:initials="AA">
    <w:p w14:paraId="349FB2EC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66" w:author="Annabel" w:date="2019-03-17T15:41:00Z" w:initials="AA">
    <w:p w14:paraId="6D9FCAA5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67" w:author="Annabel" w:date="2019-03-17T15:41:00Z" w:initials="AA">
    <w:p w14:paraId="262DFDA6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I have broken up this sentence to improve readability </w:t>
      </w:r>
    </w:p>
  </w:comment>
  <w:comment w:id="80" w:author="Annabel" w:date="2019-03-17T15:41:00Z" w:initials="AA">
    <w:p w14:paraId="4D689DC0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110" w:author="Annabel" w:date="2019-03-17T15:41:00Z" w:initials="AA">
    <w:p w14:paraId="41789D6D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119" w:author="Annabel" w:date="2019-03-17T15:41:00Z" w:initials="AA">
    <w:p w14:paraId="4B3C2DCC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125" w:author="Annabel" w:date="2019-03-17T15:41:00Z" w:initials="AA">
    <w:p w14:paraId="5EB5C4B9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141" w:author="Annabel" w:date="2019-03-17T15:41:00Z" w:initials="AA">
    <w:p w14:paraId="7E48D055" w14:textId="77777777" w:rsidR="00E855D3" w:rsidRDefault="00E855D3">
      <w:pPr>
        <w:pStyle w:val="a6"/>
      </w:pPr>
      <w:r>
        <w:rPr>
          <w:rStyle w:val="a5"/>
        </w:rPr>
        <w:annotationRef/>
      </w:r>
      <w:r>
        <w:t xml:space="preserve">Be sure to use acronyms consistently throughout </w:t>
      </w:r>
    </w:p>
  </w:comment>
  <w:comment w:id="153" w:author="Annabel" w:date="2019-03-17T15:41:00Z" w:initials="AA">
    <w:p w14:paraId="4A6D58FF" w14:textId="77777777" w:rsidR="00E855D3" w:rsidRDefault="00E855D3">
      <w:pPr>
        <w:pStyle w:val="a6"/>
      </w:pPr>
      <w:r>
        <w:rPr>
          <w:rStyle w:val="a5"/>
        </w:rPr>
        <w:annotationRef/>
      </w:r>
      <w:r w:rsidR="0015375C">
        <w:t>Include</w:t>
      </w:r>
      <w:r>
        <w:t xml:space="preserve"> link </w:t>
      </w:r>
    </w:p>
  </w:comment>
  <w:comment w:id="163" w:author="Annabel" w:date="2019-03-17T15:41:00Z" w:initials="AA">
    <w:p w14:paraId="5FFBFBE3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168" w:author="Annabel" w:date="2019-03-17T15:41:00Z" w:initials="AA">
    <w:p w14:paraId="60FB17B8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174" w:author="Annabel" w:date="2019-03-17T15:41:00Z" w:initials="AA">
    <w:p w14:paraId="1BC9C909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183" w:author="Annabel" w:date="2019-03-17T15:41:00Z" w:initials="AA">
    <w:p w14:paraId="273213EC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213" w:author="Annabel" w:date="2019-03-17T15:41:00Z" w:initials="AA">
    <w:p w14:paraId="4732FA4F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214" w:author="Annabel" w:date="2019-03-17T15:41:00Z" w:initials="AA">
    <w:p w14:paraId="09B97DAC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224" w:author="Annabel" w:date="2019-03-17T15:41:00Z" w:initials="AA">
    <w:p w14:paraId="2C16E236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259" w:author="Annabel" w:date="2019-03-17T15:41:00Z" w:initials="AA">
    <w:p w14:paraId="04F10A56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Changed meaning slightly here - As intended?</w:t>
      </w:r>
    </w:p>
  </w:comment>
  <w:comment w:id="267" w:author="Annabel" w:date="2019-03-17T15:41:00Z" w:initials="AA">
    <w:p w14:paraId="2E263B1E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285" w:author="Annabel" w:date="2019-03-17T15:41:00Z" w:initials="AA">
    <w:p w14:paraId="0BB6B861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Beware of singular/plural errors</w:t>
      </w:r>
    </w:p>
  </w:comment>
  <w:comment w:id="291" w:author="Annabel" w:date="2019-03-17T15:41:00Z" w:initials="AA">
    <w:p w14:paraId="7BCC29D7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321" w:author="Annabel" w:date="2019-03-17T15:41:00Z" w:initials="AA">
    <w:p w14:paraId="626E1DAE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Added - as intended?</w:t>
      </w:r>
    </w:p>
  </w:comment>
  <w:comment w:id="325" w:author="Annabel" w:date="2019-03-17T15:41:00Z" w:initials="AA">
    <w:p w14:paraId="357590BA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331" w:author="Annabel" w:date="2019-03-17T15:41:00Z" w:initials="AA">
    <w:p w14:paraId="7A3DF45A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336" w:author="Annabel" w:date="2019-03-17T15:41:00Z" w:initials="AA">
    <w:p w14:paraId="35D41728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342" w:author="Annabel" w:date="2019-03-17T15:41:00Z" w:initials="AA">
    <w:p w14:paraId="24893A1E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avoid fragment  </w:t>
      </w:r>
    </w:p>
  </w:comment>
  <w:comment w:id="371" w:author="Annabel" w:date="2019-03-17T15:41:00Z" w:initials="AA">
    <w:p w14:paraId="3F87498B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Added - as intended?</w:t>
      </w:r>
    </w:p>
  </w:comment>
  <w:comment w:id="376" w:author="Annabel" w:date="2019-03-17T15:41:00Z" w:initials="AA">
    <w:p w14:paraId="441D3FA0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381" w:author="Annabel" w:date="2019-03-17T15:41:00Z" w:initials="AA">
    <w:p w14:paraId="311EA6B5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385" w:author="Annabel" w:date="2019-03-17T15:41:00Z" w:initials="AA">
    <w:p w14:paraId="7FEE2F76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Numbers under ten are typically spelled out </w:t>
      </w:r>
    </w:p>
  </w:comment>
  <w:comment w:id="414" w:author="Annabel" w:date="2019-03-17T15:41:00Z" w:initials="AA">
    <w:p w14:paraId="6F9FCD88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431" w:author="Annabel" w:date="2019-03-17T15:41:00Z" w:initials="AA">
    <w:p w14:paraId="609CCA6C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Connected sentences to improve flow </w:t>
      </w:r>
    </w:p>
  </w:comment>
  <w:comment w:id="446" w:author="Annabel" w:date="2019-03-17T15:41:00Z" w:initials="AA">
    <w:p w14:paraId="7A0E805A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459" w:author="Annabel" w:date="2019-03-17T15:41:00Z" w:initials="AA">
    <w:p w14:paraId="195EE4D9" w14:textId="77777777" w:rsidR="004A79D7" w:rsidRDefault="004A79D7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I have broken up this sentence to improve readability </w:t>
      </w:r>
    </w:p>
  </w:comment>
  <w:comment w:id="477" w:author="Annabel" w:date="2019-03-17T15:41:00Z" w:initials="AA">
    <w:p w14:paraId="687E1EE3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Revised as original was slightly awkward </w:t>
      </w:r>
    </w:p>
  </w:comment>
  <w:comment w:id="490" w:author="Annabel" w:date="2019-03-17T15:41:00Z" w:initials="AA">
    <w:p w14:paraId="4973E44C" w14:textId="77777777" w:rsidR="00E855D3" w:rsidRDefault="00E855D3">
      <w:pPr>
        <w:pStyle w:val="a6"/>
      </w:pPr>
      <w:r>
        <w:rPr>
          <w:rStyle w:val="a5"/>
        </w:rPr>
        <w:annotationRef/>
      </w:r>
      <w:r>
        <w:t xml:space="preserve">Defined above </w:t>
      </w:r>
    </w:p>
  </w:comment>
  <w:comment w:id="492" w:author="Annabel" w:date="2019-03-17T15:41:00Z" w:initials="AA">
    <w:p w14:paraId="7E0A1EC8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Beware of errors in subject-verb agreement </w:t>
      </w:r>
    </w:p>
  </w:comment>
  <w:comment w:id="525" w:author="Annabel" w:date="2019-03-17T15:41:00Z" w:initials="AA">
    <w:p w14:paraId="654BE36D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Serial comma enforced as per US convention </w:t>
      </w:r>
    </w:p>
  </w:comment>
  <w:comment w:id="527" w:author="Annabel" w:date="2019-03-17T15:41:00Z" w:initials="AA">
    <w:p w14:paraId="2B60C7B5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536" w:author="Annabel" w:date="2019-03-17T15:41:00Z" w:initials="AA">
    <w:p w14:paraId="3ADA2EF0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543" w:author="Annabel" w:date="2019-03-17T15:41:00Z" w:initials="AA">
    <w:p w14:paraId="5F479244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545" w:author="Annabel" w:date="2019-03-17T15:41:00Z" w:initials="AA">
    <w:p w14:paraId="57C315D1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Revised as original was slightly awkward </w:t>
      </w:r>
    </w:p>
  </w:comment>
  <w:comment w:id="554" w:author="Annabel" w:date="2019-03-17T15:41:00Z" w:initials="AA">
    <w:p w14:paraId="7228C7F7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Beware of errors in subject-verb agreement </w:t>
      </w:r>
    </w:p>
  </w:comment>
  <w:comment w:id="563" w:author="Annabel" w:date="2019-03-17T15:41:00Z" w:initials="AA">
    <w:p w14:paraId="218C5527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568" w:author="Annabel" w:date="2019-03-17T15:41:00Z" w:initials="AA">
    <w:p w14:paraId="1FAB8DEA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573" w:author="Annabel" w:date="2019-03-17T15:41:00Z" w:initials="AA">
    <w:p w14:paraId="13700E32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580" w:author="Annabel" w:date="2019-03-17T15:41:00Z" w:initials="AA">
    <w:p w14:paraId="4CDD52E1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635" w:author="Annabel" w:date="2019-03-17T15:41:00Z" w:initials="AA">
    <w:p w14:paraId="61C15CD9" w14:textId="77777777" w:rsidR="002859BE" w:rsidRDefault="002859BE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Redundant - deleted</w:t>
      </w:r>
    </w:p>
  </w:comment>
  <w:comment w:id="642" w:author="Annabel" w:date="2019-03-17T15:41:00Z" w:initials="AA">
    <w:p w14:paraId="5213EC3D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  <w:comment w:id="649" w:author="Annabel" w:date="2019-03-17T15:41:00Z" w:initials="AA">
    <w:p w14:paraId="615AC037" w14:textId="77777777" w:rsidR="00635495" w:rsidRDefault="00635495">
      <w:pPr>
        <w:pStyle w:val="a6"/>
      </w:pPr>
      <w:r>
        <w:rPr>
          <w:rStyle w:val="a5"/>
        </w:rPr>
        <w:annotationRef/>
      </w:r>
      <w:r w:rsidR="00250A25">
        <w:t xml:space="preserve">Consider explaining how this number is calculated </w:t>
      </w:r>
    </w:p>
  </w:comment>
  <w:comment w:id="660" w:author="Annabel" w:date="2019-03-17T15:41:00Z" w:initials="AA">
    <w:p w14:paraId="718CF8EF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675" w:author="Annabel" w:date="2019-03-17T15:41:00Z" w:initials="AA">
    <w:p w14:paraId="4836EBCC" w14:textId="77777777" w:rsidR="00635495" w:rsidRDefault="00635495">
      <w:pPr>
        <w:pStyle w:val="a6"/>
      </w:pPr>
      <w:r>
        <w:rPr>
          <w:rStyle w:val="a5"/>
        </w:rPr>
        <w:annotationRef/>
      </w:r>
      <w:r w:rsidR="00250A25">
        <w:t xml:space="preserve">One word </w:t>
      </w:r>
    </w:p>
  </w:comment>
  <w:comment w:id="693" w:author="Annabel" w:date="2019-03-17T15:41:00Z" w:initials="AA">
    <w:p w14:paraId="7E00DE6D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700" w:author="Annabel" w:date="2019-03-17T15:41:00Z" w:initials="AA">
    <w:p w14:paraId="0261FC54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 xml:space="preserve">Wordy - reduced </w:t>
      </w:r>
    </w:p>
  </w:comment>
  <w:comment w:id="713" w:author="Annabel" w:date="2019-03-17T15:41:00Z" w:initials="AA">
    <w:p w14:paraId="0419D865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Changed meaning slightly here - As intended?</w:t>
      </w:r>
    </w:p>
  </w:comment>
  <w:comment w:id="726" w:author="Annabel" w:date="2019-03-17T15:41:00Z" w:initials="AA">
    <w:p w14:paraId="6E8F3ECF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757" w:author="Annabel" w:date="2019-03-17T15:41:00Z" w:initials="AA">
    <w:p w14:paraId="08696ACD" w14:textId="77777777" w:rsidR="00E855D3" w:rsidRDefault="00E855D3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While "but," "also," and "and" may be used to start sentences in informal writing, a replacement should be used for a more formal tone</w:t>
      </w:r>
    </w:p>
  </w:comment>
  <w:comment w:id="766" w:author="Annabel" w:date="2019-03-17T15:41:00Z" w:initials="AA">
    <w:p w14:paraId="4F32FC7C" w14:textId="77777777" w:rsidR="00635495" w:rsidRDefault="00635495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Awkward word choice</w:t>
      </w:r>
    </w:p>
  </w:comment>
  <w:comment w:id="786" w:author="Annabel" w:date="2019-03-17T15:41:00Z" w:initials="AA">
    <w:p w14:paraId="720CFBDB" w14:textId="77777777" w:rsidR="0015375C" w:rsidRDefault="0015375C">
      <w:pPr>
        <w:pStyle w:val="a6"/>
      </w:pPr>
      <w:r>
        <w:fldChar w:fldCharType="begin"/>
      </w:r>
      <w:r>
        <w:rPr>
          <w:rStyle w:val="a5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a5"/>
        </w:rPr>
        <w:instrText xml:space="preserve"> </w:instrText>
      </w:r>
      <w:r>
        <w:fldChar w:fldCharType="end"/>
      </w:r>
      <w:r>
        <w:rPr>
          <w:rStyle w:val="a5"/>
        </w:rPr>
        <w:annotationRef/>
      </w:r>
      <w:r>
        <w:t>Moved to improve flow of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F5DCB2" w15:done="0"/>
  <w15:commentEx w15:paraId="6A20786C" w15:done="0"/>
  <w15:commentEx w15:paraId="7AB8A651" w15:done="0"/>
  <w15:commentEx w15:paraId="18D15E86" w15:done="0"/>
  <w15:commentEx w15:paraId="33240024" w15:done="0"/>
  <w15:commentEx w15:paraId="0726272B" w15:done="0"/>
  <w15:commentEx w15:paraId="5DB9580A" w15:done="0"/>
  <w15:commentEx w15:paraId="2A73530C" w15:done="0"/>
  <w15:commentEx w15:paraId="2545BDEA" w15:done="0"/>
  <w15:commentEx w15:paraId="7F938994" w15:done="0"/>
  <w15:commentEx w15:paraId="5A11EF38" w15:done="0"/>
  <w15:commentEx w15:paraId="7D132C4E" w15:done="0"/>
  <w15:commentEx w15:paraId="63979AEE" w15:done="0"/>
  <w15:commentEx w15:paraId="4A1F7A32" w15:done="0"/>
  <w15:commentEx w15:paraId="349FB2EC" w15:done="0"/>
  <w15:commentEx w15:paraId="6D9FCAA5" w15:done="0"/>
  <w15:commentEx w15:paraId="262DFDA6" w15:done="0"/>
  <w15:commentEx w15:paraId="4D689DC0" w15:done="0"/>
  <w15:commentEx w15:paraId="41789D6D" w15:done="0"/>
  <w15:commentEx w15:paraId="4B3C2DCC" w15:done="0"/>
  <w15:commentEx w15:paraId="5EB5C4B9" w15:done="0"/>
  <w15:commentEx w15:paraId="7E48D055" w15:done="0"/>
  <w15:commentEx w15:paraId="4A6D58FF" w15:done="0"/>
  <w15:commentEx w15:paraId="5FFBFBE3" w15:done="0"/>
  <w15:commentEx w15:paraId="60FB17B8" w15:done="0"/>
  <w15:commentEx w15:paraId="1BC9C909" w15:done="0"/>
  <w15:commentEx w15:paraId="273213EC" w15:done="0"/>
  <w15:commentEx w15:paraId="4732FA4F" w15:done="0"/>
  <w15:commentEx w15:paraId="09B97DAC" w15:done="0"/>
  <w15:commentEx w15:paraId="2C16E236" w15:done="0"/>
  <w15:commentEx w15:paraId="04F10A56" w15:done="0"/>
  <w15:commentEx w15:paraId="2E263B1E" w15:done="0"/>
  <w15:commentEx w15:paraId="0BB6B861" w15:done="0"/>
  <w15:commentEx w15:paraId="7BCC29D7" w15:done="0"/>
  <w15:commentEx w15:paraId="626E1DAE" w15:done="0"/>
  <w15:commentEx w15:paraId="357590BA" w15:done="0"/>
  <w15:commentEx w15:paraId="7A3DF45A" w15:done="0"/>
  <w15:commentEx w15:paraId="35D41728" w15:done="0"/>
  <w15:commentEx w15:paraId="24893A1E" w15:done="0"/>
  <w15:commentEx w15:paraId="3F87498B" w15:done="0"/>
  <w15:commentEx w15:paraId="441D3FA0" w15:done="0"/>
  <w15:commentEx w15:paraId="311EA6B5" w15:done="0"/>
  <w15:commentEx w15:paraId="7FEE2F76" w15:done="0"/>
  <w15:commentEx w15:paraId="6F9FCD88" w15:done="0"/>
  <w15:commentEx w15:paraId="609CCA6C" w15:done="0"/>
  <w15:commentEx w15:paraId="7A0E805A" w15:done="0"/>
  <w15:commentEx w15:paraId="195EE4D9" w15:done="0"/>
  <w15:commentEx w15:paraId="687E1EE3" w15:done="0"/>
  <w15:commentEx w15:paraId="4973E44C" w15:done="0"/>
  <w15:commentEx w15:paraId="7E0A1EC8" w15:done="0"/>
  <w15:commentEx w15:paraId="654BE36D" w15:done="0"/>
  <w15:commentEx w15:paraId="2B60C7B5" w15:done="0"/>
  <w15:commentEx w15:paraId="3ADA2EF0" w15:done="0"/>
  <w15:commentEx w15:paraId="5F479244" w15:done="0"/>
  <w15:commentEx w15:paraId="57C315D1" w15:done="0"/>
  <w15:commentEx w15:paraId="7228C7F7" w15:done="0"/>
  <w15:commentEx w15:paraId="218C5527" w15:done="0"/>
  <w15:commentEx w15:paraId="1FAB8DEA" w15:done="0"/>
  <w15:commentEx w15:paraId="13700E32" w15:done="0"/>
  <w15:commentEx w15:paraId="4CDD52E1" w15:done="0"/>
  <w15:commentEx w15:paraId="61C15CD9" w15:done="0"/>
  <w15:commentEx w15:paraId="5213EC3D" w15:done="0"/>
  <w15:commentEx w15:paraId="615AC037" w15:done="0"/>
  <w15:commentEx w15:paraId="718CF8EF" w15:done="0"/>
  <w15:commentEx w15:paraId="4836EBCC" w15:done="0"/>
  <w15:commentEx w15:paraId="7E00DE6D" w15:done="0"/>
  <w15:commentEx w15:paraId="0261FC54" w15:done="0"/>
  <w15:commentEx w15:paraId="0419D865" w15:done="0"/>
  <w15:commentEx w15:paraId="6E8F3ECF" w15:done="0"/>
  <w15:commentEx w15:paraId="08696ACD" w15:done="0"/>
  <w15:commentEx w15:paraId="4F32FC7C" w15:done="0"/>
  <w15:commentEx w15:paraId="720CFB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F5DCB2" w16cid:durableId="2039E1F7"/>
  <w16cid:commentId w16cid:paraId="6A20786C" w16cid:durableId="2039E1F8"/>
  <w16cid:commentId w16cid:paraId="7AB8A651" w16cid:durableId="2039E1F9"/>
  <w16cid:commentId w16cid:paraId="18D15E86" w16cid:durableId="2039E1FA"/>
  <w16cid:commentId w16cid:paraId="33240024" w16cid:durableId="2039E1FB"/>
  <w16cid:commentId w16cid:paraId="0726272B" w16cid:durableId="2039E1FC"/>
  <w16cid:commentId w16cid:paraId="5DB9580A" w16cid:durableId="2039E1FD"/>
  <w16cid:commentId w16cid:paraId="2A73530C" w16cid:durableId="2039E1FE"/>
  <w16cid:commentId w16cid:paraId="2545BDEA" w16cid:durableId="2039E1FF"/>
  <w16cid:commentId w16cid:paraId="7F938994" w16cid:durableId="2039E200"/>
  <w16cid:commentId w16cid:paraId="5A11EF38" w16cid:durableId="2039E201"/>
  <w16cid:commentId w16cid:paraId="7D132C4E" w16cid:durableId="2039E202"/>
  <w16cid:commentId w16cid:paraId="63979AEE" w16cid:durableId="2039E203"/>
  <w16cid:commentId w16cid:paraId="4A1F7A32" w16cid:durableId="2039E204"/>
  <w16cid:commentId w16cid:paraId="349FB2EC" w16cid:durableId="2039E205"/>
  <w16cid:commentId w16cid:paraId="6D9FCAA5" w16cid:durableId="2039E206"/>
  <w16cid:commentId w16cid:paraId="262DFDA6" w16cid:durableId="2039E207"/>
  <w16cid:commentId w16cid:paraId="4D689DC0" w16cid:durableId="2039E208"/>
  <w16cid:commentId w16cid:paraId="41789D6D" w16cid:durableId="2039E209"/>
  <w16cid:commentId w16cid:paraId="4B3C2DCC" w16cid:durableId="2039E20A"/>
  <w16cid:commentId w16cid:paraId="5EB5C4B9" w16cid:durableId="2039E20B"/>
  <w16cid:commentId w16cid:paraId="7E48D055" w16cid:durableId="2039E20C"/>
  <w16cid:commentId w16cid:paraId="4A6D58FF" w16cid:durableId="2039E20D"/>
  <w16cid:commentId w16cid:paraId="5FFBFBE3" w16cid:durableId="2039E20E"/>
  <w16cid:commentId w16cid:paraId="60FB17B8" w16cid:durableId="2039E20F"/>
  <w16cid:commentId w16cid:paraId="1BC9C909" w16cid:durableId="2039E210"/>
  <w16cid:commentId w16cid:paraId="273213EC" w16cid:durableId="2039E211"/>
  <w16cid:commentId w16cid:paraId="4732FA4F" w16cid:durableId="2039E212"/>
  <w16cid:commentId w16cid:paraId="09B97DAC" w16cid:durableId="2039E213"/>
  <w16cid:commentId w16cid:paraId="2C16E236" w16cid:durableId="2039E214"/>
  <w16cid:commentId w16cid:paraId="04F10A56" w16cid:durableId="2039E215"/>
  <w16cid:commentId w16cid:paraId="2E263B1E" w16cid:durableId="2039E216"/>
  <w16cid:commentId w16cid:paraId="0BB6B861" w16cid:durableId="2039E217"/>
  <w16cid:commentId w16cid:paraId="7BCC29D7" w16cid:durableId="2039E218"/>
  <w16cid:commentId w16cid:paraId="626E1DAE" w16cid:durableId="2039E219"/>
  <w16cid:commentId w16cid:paraId="357590BA" w16cid:durableId="2039E21A"/>
  <w16cid:commentId w16cid:paraId="7A3DF45A" w16cid:durableId="2039E21B"/>
  <w16cid:commentId w16cid:paraId="35D41728" w16cid:durableId="2039E21C"/>
  <w16cid:commentId w16cid:paraId="24893A1E" w16cid:durableId="2039E21D"/>
  <w16cid:commentId w16cid:paraId="3F87498B" w16cid:durableId="2039E21E"/>
  <w16cid:commentId w16cid:paraId="441D3FA0" w16cid:durableId="2039E21F"/>
  <w16cid:commentId w16cid:paraId="311EA6B5" w16cid:durableId="2039E220"/>
  <w16cid:commentId w16cid:paraId="7FEE2F76" w16cid:durableId="2039E221"/>
  <w16cid:commentId w16cid:paraId="6F9FCD88" w16cid:durableId="2039E222"/>
  <w16cid:commentId w16cid:paraId="609CCA6C" w16cid:durableId="2039E223"/>
  <w16cid:commentId w16cid:paraId="7A0E805A" w16cid:durableId="2039E224"/>
  <w16cid:commentId w16cid:paraId="195EE4D9" w16cid:durableId="2039E225"/>
  <w16cid:commentId w16cid:paraId="687E1EE3" w16cid:durableId="2039E226"/>
  <w16cid:commentId w16cid:paraId="4973E44C" w16cid:durableId="2039E227"/>
  <w16cid:commentId w16cid:paraId="7E0A1EC8" w16cid:durableId="2039E228"/>
  <w16cid:commentId w16cid:paraId="654BE36D" w16cid:durableId="2039E229"/>
  <w16cid:commentId w16cid:paraId="2B60C7B5" w16cid:durableId="2039E22A"/>
  <w16cid:commentId w16cid:paraId="3ADA2EF0" w16cid:durableId="2039E22B"/>
  <w16cid:commentId w16cid:paraId="5F479244" w16cid:durableId="2039E22C"/>
  <w16cid:commentId w16cid:paraId="57C315D1" w16cid:durableId="2039E22D"/>
  <w16cid:commentId w16cid:paraId="7228C7F7" w16cid:durableId="2039E22E"/>
  <w16cid:commentId w16cid:paraId="218C5527" w16cid:durableId="2039E22F"/>
  <w16cid:commentId w16cid:paraId="1FAB8DEA" w16cid:durableId="2039E230"/>
  <w16cid:commentId w16cid:paraId="13700E32" w16cid:durableId="2039E231"/>
  <w16cid:commentId w16cid:paraId="4CDD52E1" w16cid:durableId="2039E232"/>
  <w16cid:commentId w16cid:paraId="61C15CD9" w16cid:durableId="2039E233"/>
  <w16cid:commentId w16cid:paraId="5213EC3D" w16cid:durableId="2039E234"/>
  <w16cid:commentId w16cid:paraId="615AC037" w16cid:durableId="2039E235"/>
  <w16cid:commentId w16cid:paraId="718CF8EF" w16cid:durableId="2039E236"/>
  <w16cid:commentId w16cid:paraId="4836EBCC" w16cid:durableId="2039E237"/>
  <w16cid:commentId w16cid:paraId="7E00DE6D" w16cid:durableId="2039E238"/>
  <w16cid:commentId w16cid:paraId="0261FC54" w16cid:durableId="2039E239"/>
  <w16cid:commentId w16cid:paraId="0419D865" w16cid:durableId="2039E23A"/>
  <w16cid:commentId w16cid:paraId="6E8F3ECF" w16cid:durableId="2039E23B"/>
  <w16cid:commentId w16cid:paraId="08696ACD" w16cid:durableId="2039E23C"/>
  <w16cid:commentId w16cid:paraId="4F32FC7C" w16cid:durableId="2039E23D"/>
  <w16cid:commentId w16cid:paraId="720CFBDB" w16cid:durableId="2039E2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최 현준">
    <w15:presenceInfo w15:providerId="Windows Live" w15:userId="386d5c6bdb83df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8"/>
    <w:rsid w:val="0015375C"/>
    <w:rsid w:val="00250A25"/>
    <w:rsid w:val="002859BE"/>
    <w:rsid w:val="004400D8"/>
    <w:rsid w:val="004A79D7"/>
    <w:rsid w:val="00635495"/>
    <w:rsid w:val="00785CC4"/>
    <w:rsid w:val="008145D5"/>
    <w:rsid w:val="00935E61"/>
    <w:rsid w:val="009A7057"/>
    <w:rsid w:val="00CE1E87"/>
    <w:rsid w:val="00DD0887"/>
    <w:rsid w:val="00E855D3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6C9D"/>
  <w15:docId w15:val="{059F0E39-7D67-4579-B283-1ED8A6AD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440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0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400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muted">
    <w:name w:val="text-muted"/>
    <w:basedOn w:val="a"/>
    <w:rsid w:val="004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400D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t-3">
    <w:name w:val="pt-3"/>
    <w:basedOn w:val="a"/>
    <w:rsid w:val="004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400D8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4400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4">
    <w:name w:val="Normal (Web)"/>
    <w:basedOn w:val="a"/>
    <w:uiPriority w:val="99"/>
    <w:unhideWhenUsed/>
    <w:rsid w:val="004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935E61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935E61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6"/>
    <w:uiPriority w:val="99"/>
    <w:semiHidden/>
    <w:rsid w:val="00935E61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35E6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35E61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35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935E6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814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www.correlatesofwar.org_&amp;d=DwMGaQ&amp;c=clK7kQUTWtAVEOVIgvi0NU5BOUHhpN0H8p7CSfnc_gI&amp;r=qAvnaU63UrdBRB3Yjx_fDQ&amp;m=4jis1O2EhaACCU0gJ8AKNICo9VYjPC-XZX4wqklqHO4&amp;s=1FzxqIcsQ4Gkm1KmglPfUe9PtVe5oAc5n4xEW2UxPA4&amp;e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www.sipri.org_databases&amp;d=DwMGaQ&amp;c=clK7kQUTWtAVEOVIgvi0NU5BOUHhpN0H8p7CSfnc_gI&amp;r=qAvnaU63UrdBRB3Yjx_fDQ&amp;m=4jis1O2EhaACCU0gJ8AKNICo9VYjPC-XZX4wqklqHO4&amp;s=UpyZYBtCHL01Cxu6WaBcM9mNfwg8RyRBhFYRvr01DG0&amp;e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urldefense.proofpoint.com/v2/url?u=http-3A__ucdp.uu.se_&amp;d=DwMGaQ&amp;c=clK7kQUTWtAVEOVIgvi0NU5BOUHhpN0H8p7CSfnc_gI&amp;r=qAvnaU63UrdBRB3Yjx_fDQ&amp;m=4jis1O2EhaACCU0gJ8AKNICo9VYjPC-XZX4wqklqHO4&amp;s=yYrKuLOPnLZXXLW7fKroa1wc66DZc53SpWrpwaUBqqI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2445</Words>
  <Characters>13939</Characters>
  <Application>Microsoft Office Word</Application>
  <DocSecurity>0</DocSecurity>
  <Lines>116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 현준</dc:creator>
  <cp:lastModifiedBy>최 현준</cp:lastModifiedBy>
  <cp:revision>2</cp:revision>
  <dcterms:created xsi:type="dcterms:W3CDTF">2019-03-18T00:24:00Z</dcterms:created>
  <dcterms:modified xsi:type="dcterms:W3CDTF">2019-03-18T00:24:00Z</dcterms:modified>
</cp:coreProperties>
</file>