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8221" w14:textId="77777777" w:rsidR="00145744" w:rsidRPr="001F4863" w:rsidRDefault="00145744">
      <w:pPr>
        <w:pStyle w:val="a3"/>
        <w:rPr>
          <w:rFonts w:ascii="Times New Roman"/>
        </w:rPr>
      </w:pPr>
      <w:bookmarkStart w:id="0" w:name="_GoBack"/>
      <w:bookmarkEnd w:id="0"/>
    </w:p>
    <w:p w14:paraId="0068FF3D" w14:textId="77777777" w:rsidR="00145744" w:rsidRPr="001F4863" w:rsidRDefault="00145744">
      <w:pPr>
        <w:pStyle w:val="a3"/>
        <w:rPr>
          <w:rFonts w:ascii="Times New Roman"/>
        </w:rPr>
      </w:pPr>
    </w:p>
    <w:p w14:paraId="57147311" w14:textId="77777777" w:rsidR="00145744" w:rsidRPr="001F4863" w:rsidRDefault="00145744">
      <w:pPr>
        <w:pStyle w:val="a3"/>
        <w:spacing w:before="10"/>
        <w:rPr>
          <w:rFonts w:ascii="Times New Roman"/>
        </w:rPr>
      </w:pPr>
    </w:p>
    <w:p w14:paraId="468F3DF3" w14:textId="77777777" w:rsidR="00145744" w:rsidRPr="001F4863" w:rsidRDefault="0031762C">
      <w:pPr>
        <w:spacing w:before="59"/>
        <w:ind w:left="2812"/>
        <w:rPr>
          <w:rFonts w:ascii="Georgia"/>
          <w:b/>
          <w:sz w:val="28"/>
        </w:rPr>
      </w:pPr>
      <w:commentRangeStart w:id="1"/>
      <w:r w:rsidRPr="001F4863">
        <w:rPr>
          <w:rFonts w:ascii="Georgia"/>
          <w:b/>
          <w:sz w:val="28"/>
        </w:rPr>
        <w:t>Wars</w:t>
      </w:r>
      <w:commentRangeEnd w:id="1"/>
      <w:r w:rsidR="001F4863">
        <w:rPr>
          <w:rStyle w:val="a5"/>
        </w:rPr>
        <w:commentReference w:id="1"/>
      </w:r>
      <w:r w:rsidRPr="001F4863">
        <w:rPr>
          <w:rFonts w:ascii="Georgia"/>
          <w:b/>
          <w:sz w:val="28"/>
        </w:rPr>
        <w:t xml:space="preserve"> and World Trade</w:t>
      </w:r>
    </w:p>
    <w:p w14:paraId="0048754A" w14:textId="77777777" w:rsidR="00145744" w:rsidRPr="001F4863" w:rsidRDefault="00145744">
      <w:pPr>
        <w:pStyle w:val="a3"/>
        <w:spacing w:before="8"/>
        <w:rPr>
          <w:rFonts w:ascii="Georgia"/>
          <w:b/>
          <w:sz w:val="41"/>
        </w:rPr>
      </w:pPr>
    </w:p>
    <w:p w14:paraId="76C83B79" w14:textId="77777777" w:rsidR="00145744" w:rsidRPr="001F4863" w:rsidRDefault="0031762C">
      <w:pPr>
        <w:pStyle w:val="a3"/>
        <w:spacing w:before="1" w:line="220" w:lineRule="auto"/>
        <w:ind w:left="1050" w:right="1661"/>
        <w:jc w:val="center"/>
        <w:rPr>
          <w:sz w:val="14"/>
        </w:rPr>
      </w:pPr>
      <w:r w:rsidRPr="001F4863">
        <w:t>Hyun Jun Choi</w:t>
      </w:r>
      <w:r w:rsidRPr="001F4863">
        <w:rPr>
          <w:vertAlign w:val="superscript"/>
        </w:rPr>
        <w:t>1[949</w:t>
      </w:r>
      <w:r w:rsidRPr="001F4863">
        <w:rPr>
          <w:rFonts w:ascii="Arial" w:hAnsi="Arial"/>
          <w:i/>
          <w:vertAlign w:val="superscript"/>
        </w:rPr>
        <w:t>−</w:t>
      </w:r>
      <w:r w:rsidRPr="001F4863">
        <w:rPr>
          <w:vertAlign w:val="superscript"/>
        </w:rPr>
        <w:t>864</w:t>
      </w:r>
      <w:r w:rsidRPr="001F4863">
        <w:rPr>
          <w:rFonts w:ascii="Arial" w:hAnsi="Arial"/>
          <w:i/>
          <w:vertAlign w:val="superscript"/>
        </w:rPr>
        <w:t>−</w:t>
      </w:r>
      <w:r w:rsidRPr="001F4863">
        <w:rPr>
          <w:vertAlign w:val="superscript"/>
        </w:rPr>
        <w:t>7050]</w:t>
      </w:r>
      <w:r w:rsidRPr="001F4863">
        <w:t xml:space="preserve">, Shiv </w:t>
      </w:r>
      <w:proofErr w:type="spellStart"/>
      <w:r w:rsidRPr="001F4863">
        <w:t>Prathik</w:t>
      </w:r>
      <w:proofErr w:type="spellEnd"/>
      <w:r w:rsidRPr="001F4863">
        <w:t xml:space="preserve"> Velagala</w:t>
      </w:r>
      <w:r w:rsidRPr="001F4863">
        <w:rPr>
          <w:vertAlign w:val="superscript"/>
        </w:rPr>
        <w:t>2[213</w:t>
      </w:r>
      <w:r w:rsidRPr="001F4863">
        <w:rPr>
          <w:rFonts w:ascii="Arial" w:hAnsi="Arial"/>
          <w:i/>
          <w:vertAlign w:val="superscript"/>
        </w:rPr>
        <w:t>−</w:t>
      </w:r>
      <w:r w:rsidRPr="001F4863">
        <w:rPr>
          <w:vertAlign w:val="superscript"/>
        </w:rPr>
        <w:t>245</w:t>
      </w:r>
      <w:r w:rsidRPr="001F4863">
        <w:rPr>
          <w:rFonts w:ascii="Arial" w:hAnsi="Arial"/>
          <w:i/>
          <w:vertAlign w:val="superscript"/>
        </w:rPr>
        <w:t>−</w:t>
      </w:r>
      <w:r w:rsidRPr="001F4863">
        <w:rPr>
          <w:vertAlign w:val="superscript"/>
        </w:rPr>
        <w:t>4406]</w:t>
      </w:r>
      <w:r w:rsidRPr="001F4863">
        <w:t xml:space="preserve">, and </w:t>
      </w:r>
      <w:proofErr w:type="spellStart"/>
      <w:r w:rsidRPr="001F4863">
        <w:t>Seun</w:t>
      </w:r>
      <w:proofErr w:type="spellEnd"/>
      <w:r w:rsidRPr="001F4863">
        <w:t xml:space="preserve"> </w:t>
      </w:r>
      <w:proofErr w:type="spellStart"/>
      <w:r w:rsidRPr="001F4863">
        <w:rPr>
          <w:position w:val="-6"/>
        </w:rPr>
        <w:t>Deleawe</w:t>
      </w:r>
      <w:proofErr w:type="spellEnd"/>
      <w:r w:rsidRPr="001F4863">
        <w:rPr>
          <w:sz w:val="14"/>
        </w:rPr>
        <w:t>3[817</w:t>
      </w:r>
      <w:r w:rsidRPr="001F4863">
        <w:rPr>
          <w:rFonts w:ascii="Arial" w:hAnsi="Arial"/>
          <w:i/>
          <w:sz w:val="14"/>
        </w:rPr>
        <w:t>−</w:t>
      </w:r>
      <w:r w:rsidRPr="001F4863">
        <w:rPr>
          <w:sz w:val="14"/>
        </w:rPr>
        <w:t>707</w:t>
      </w:r>
      <w:r w:rsidRPr="001F4863">
        <w:rPr>
          <w:rFonts w:ascii="Arial" w:hAnsi="Arial"/>
          <w:i/>
          <w:sz w:val="14"/>
        </w:rPr>
        <w:t>−</w:t>
      </w:r>
      <w:r w:rsidRPr="001F4863">
        <w:rPr>
          <w:sz w:val="14"/>
        </w:rPr>
        <w:t>7992]</w:t>
      </w:r>
    </w:p>
    <w:p w14:paraId="7A9E7582" w14:textId="77777777" w:rsidR="00145744" w:rsidRPr="001F4863" w:rsidRDefault="0031762C">
      <w:pPr>
        <w:spacing w:before="173" w:line="236" w:lineRule="exact"/>
        <w:ind w:left="1544"/>
        <w:jc w:val="both"/>
        <w:rPr>
          <w:rFonts w:ascii="Times New Roman"/>
          <w:sz w:val="18"/>
        </w:rPr>
      </w:pPr>
      <w:r w:rsidRPr="001F4863">
        <w:rPr>
          <w:rFonts w:ascii="Lucida Sans Unicode"/>
          <w:position w:val="8"/>
          <w:sz w:val="12"/>
        </w:rPr>
        <w:t xml:space="preserve">1 </w:t>
      </w:r>
      <w:r w:rsidRPr="001F4863">
        <w:rPr>
          <w:rFonts w:ascii="Bookman Old Style"/>
          <w:sz w:val="18"/>
        </w:rPr>
        <w:t xml:space="preserve">University of Southern California, CA 90007, USA. </w:t>
      </w:r>
      <w:hyperlink r:id="rId10" w:history="1">
        <w:r w:rsidRPr="001F4863">
          <w:rPr>
            <w:rFonts w:ascii="Times New Roman"/>
            <w:sz w:val="18"/>
          </w:rPr>
          <w:t>choi797@usc.edu</w:t>
        </w:r>
      </w:hyperlink>
    </w:p>
    <w:p w14:paraId="2C0F01AD" w14:textId="77777777" w:rsidR="00145744" w:rsidRPr="001F4863" w:rsidRDefault="0031762C">
      <w:pPr>
        <w:spacing w:line="218" w:lineRule="exact"/>
        <w:ind w:left="3591"/>
        <w:rPr>
          <w:rFonts w:ascii="Times New Roman"/>
          <w:sz w:val="18"/>
        </w:rPr>
      </w:pPr>
      <w:r w:rsidRPr="001F4863">
        <w:rPr>
          <w:rFonts w:ascii="Lucida Sans Unicode"/>
          <w:w w:val="110"/>
          <w:position w:val="8"/>
          <w:sz w:val="12"/>
        </w:rPr>
        <w:t xml:space="preserve">2   </w:t>
      </w:r>
      <w:hyperlink r:id="rId11" w:history="1">
        <w:r w:rsidRPr="001F4863">
          <w:rPr>
            <w:rFonts w:ascii="Times New Roman"/>
            <w:w w:val="110"/>
            <w:sz w:val="18"/>
          </w:rPr>
          <w:t>velagala@usc.edu</w:t>
        </w:r>
      </w:hyperlink>
    </w:p>
    <w:p w14:paraId="56C010A7" w14:textId="77777777" w:rsidR="00145744" w:rsidRPr="001F4863" w:rsidRDefault="0031762C">
      <w:pPr>
        <w:spacing w:line="235" w:lineRule="exact"/>
        <w:ind w:left="1050" w:right="1660"/>
        <w:jc w:val="center"/>
        <w:rPr>
          <w:rFonts w:ascii="Times New Roman"/>
          <w:sz w:val="18"/>
        </w:rPr>
      </w:pPr>
      <w:r w:rsidRPr="001F4863">
        <w:rPr>
          <w:rFonts w:ascii="Lucida Sans Unicode"/>
          <w:w w:val="105"/>
          <w:position w:val="8"/>
          <w:sz w:val="12"/>
        </w:rPr>
        <w:t xml:space="preserve">3   </w:t>
      </w:r>
      <w:hyperlink r:id="rId12" w:history="1">
        <w:r w:rsidRPr="001F4863">
          <w:rPr>
            <w:rFonts w:ascii="Times New Roman"/>
            <w:w w:val="105"/>
            <w:sz w:val="18"/>
          </w:rPr>
          <w:t>deleawe@usc.edu</w:t>
        </w:r>
      </w:hyperlink>
    </w:p>
    <w:p w14:paraId="214BC976" w14:textId="77777777" w:rsidR="00145744" w:rsidRPr="001F4863" w:rsidRDefault="0031762C">
      <w:pPr>
        <w:spacing w:before="10"/>
        <w:ind w:left="1050" w:right="1660"/>
        <w:jc w:val="center"/>
        <w:rPr>
          <w:rFonts w:ascii="Bookman Old Style"/>
          <w:sz w:val="18"/>
        </w:rPr>
      </w:pPr>
      <w:r w:rsidRPr="001F4863">
        <w:rPr>
          <w:rFonts w:ascii="Bookman Old Style"/>
          <w:sz w:val="18"/>
        </w:rPr>
        <w:t>h</w:t>
      </w:r>
      <w:hyperlink r:id="rId13" w:history="1">
        <w:r w:rsidRPr="001F4863">
          <w:rPr>
            <w:rFonts w:ascii="Bookman Old Style"/>
            <w:sz w:val="18"/>
          </w:rPr>
          <w:t>ttps://www.usc.edu/</w:t>
        </w:r>
      </w:hyperlink>
    </w:p>
    <w:p w14:paraId="737C71D4" w14:textId="77777777" w:rsidR="00145744" w:rsidRPr="001F4863" w:rsidRDefault="00145744">
      <w:pPr>
        <w:pStyle w:val="a3"/>
        <w:rPr>
          <w:rFonts w:ascii="Bookman Old Style"/>
          <w:sz w:val="18"/>
        </w:rPr>
      </w:pPr>
    </w:p>
    <w:p w14:paraId="0827DA8A" w14:textId="77777777" w:rsidR="00145744" w:rsidRPr="001F4863" w:rsidRDefault="00145744">
      <w:pPr>
        <w:pStyle w:val="a3"/>
        <w:rPr>
          <w:rFonts w:ascii="Bookman Old Style"/>
          <w:sz w:val="18"/>
        </w:rPr>
      </w:pPr>
    </w:p>
    <w:p w14:paraId="7BF791CF" w14:textId="77777777" w:rsidR="00145744" w:rsidRPr="001F4863" w:rsidRDefault="00145744">
      <w:pPr>
        <w:pStyle w:val="a3"/>
        <w:rPr>
          <w:rFonts w:ascii="Bookman Old Style"/>
          <w:sz w:val="18"/>
        </w:rPr>
      </w:pPr>
    </w:p>
    <w:p w14:paraId="63A19C72" w14:textId="77777777" w:rsidR="00145744" w:rsidRPr="001F4863" w:rsidRDefault="00145744">
      <w:pPr>
        <w:pStyle w:val="a3"/>
        <w:spacing w:before="4"/>
        <w:rPr>
          <w:rFonts w:ascii="Bookman Old Style"/>
          <w:sz w:val="14"/>
        </w:rPr>
      </w:pPr>
    </w:p>
    <w:p w14:paraId="49FBB122" w14:textId="77777777" w:rsidR="00145744" w:rsidRPr="001F4863" w:rsidRDefault="0031762C">
      <w:pPr>
        <w:spacing w:line="249" w:lineRule="auto"/>
        <w:ind w:left="1542" w:right="2150"/>
        <w:jc w:val="both"/>
        <w:rPr>
          <w:rFonts w:ascii="Bookman Old Style"/>
          <w:sz w:val="18"/>
        </w:rPr>
      </w:pPr>
      <w:r w:rsidRPr="001F4863">
        <w:rPr>
          <w:rFonts w:ascii="Georgia"/>
          <w:b/>
          <w:sz w:val="18"/>
        </w:rPr>
        <w:t>Abstract.</w:t>
      </w:r>
      <w:r w:rsidRPr="001F4863">
        <w:rPr>
          <w:rFonts w:ascii="Georgia"/>
          <w:b/>
          <w:spacing w:val="10"/>
          <w:sz w:val="18"/>
        </w:rPr>
        <w:t xml:space="preserve"> </w:t>
      </w:r>
      <w:r w:rsidRPr="001F4863">
        <w:rPr>
          <w:rFonts w:ascii="Bookman Old Style"/>
          <w:sz w:val="18"/>
        </w:rPr>
        <w:t>The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history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of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war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is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as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old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as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the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history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of</w:t>
      </w:r>
      <w:r w:rsidRPr="001F4863">
        <w:rPr>
          <w:rFonts w:ascii="Bookman Old Style"/>
          <w:spacing w:val="-12"/>
          <w:sz w:val="18"/>
        </w:rPr>
        <w:t xml:space="preserve"> </w:t>
      </w:r>
      <w:r w:rsidRPr="001F4863">
        <w:rPr>
          <w:rFonts w:ascii="Bookman Old Style"/>
          <w:sz w:val="18"/>
        </w:rPr>
        <w:t>humankind. Over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the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years,</w:t>
      </w:r>
      <w:r w:rsidRPr="001F4863">
        <w:rPr>
          <w:rFonts w:ascii="Bookman Old Style"/>
          <w:spacing w:val="-33"/>
          <w:sz w:val="18"/>
        </w:rPr>
        <w:t xml:space="preserve"> </w:t>
      </w:r>
      <w:commentRangeStart w:id="2"/>
      <w:del w:id="3" w:author="Annabel" w:date="2019-03-17T16:31:00Z">
        <w:r w:rsidRPr="001F4863" w:rsidDel="00C63FF4">
          <w:rPr>
            <w:rFonts w:ascii="Bookman Old Style"/>
            <w:sz w:val="18"/>
          </w:rPr>
          <w:delText>thousands</w:delText>
        </w:r>
        <w:r w:rsidRPr="001F4863" w:rsidDel="00C63FF4">
          <w:rPr>
            <w:rFonts w:ascii="Bookman Old Style"/>
            <w:spacing w:val="-33"/>
            <w:sz w:val="18"/>
          </w:rPr>
          <w:delText xml:space="preserve"> </w:delText>
        </w:r>
      </w:del>
      <w:ins w:id="4" w:author="Annabel" w:date="2019-03-17T16:31:00Z">
        <w:r w:rsidR="00C63FF4">
          <w:rPr>
            <w:rFonts w:ascii="Bookman Old Style"/>
            <w:sz w:val="18"/>
          </w:rPr>
          <w:t>millions</w:t>
        </w:r>
        <w:commentRangeEnd w:id="2"/>
        <w:r w:rsidR="00C63FF4">
          <w:rPr>
            <w:rStyle w:val="a5"/>
          </w:rPr>
          <w:commentReference w:id="2"/>
        </w:r>
        <w:r w:rsidR="00C63FF4" w:rsidRPr="001F4863">
          <w:rPr>
            <w:rFonts w:ascii="Bookman Old Style"/>
            <w:spacing w:val="-33"/>
            <w:sz w:val="18"/>
          </w:rPr>
          <w:t xml:space="preserve"> </w:t>
        </w:r>
      </w:ins>
      <w:r w:rsidRPr="001F4863">
        <w:rPr>
          <w:rFonts w:ascii="Bookman Old Style"/>
          <w:sz w:val="18"/>
        </w:rPr>
        <w:t>of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people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pacing w:val="-3"/>
          <w:sz w:val="18"/>
        </w:rPr>
        <w:t>have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died</w:t>
      </w:r>
      <w:r w:rsidRPr="001F4863">
        <w:rPr>
          <w:rFonts w:ascii="Bookman Old Style"/>
          <w:spacing w:val="-33"/>
          <w:sz w:val="18"/>
        </w:rPr>
        <w:t xml:space="preserve"> </w:t>
      </w:r>
      <w:proofErr w:type="gramStart"/>
      <w:r w:rsidRPr="001F4863">
        <w:rPr>
          <w:rFonts w:ascii="Bookman Old Style"/>
          <w:sz w:val="18"/>
        </w:rPr>
        <w:t>as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a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result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of</w:t>
      </w:r>
      <w:proofErr w:type="gramEnd"/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major</w:t>
      </w:r>
      <w:r w:rsidRPr="001F4863">
        <w:rPr>
          <w:rFonts w:ascii="Bookman Old Style"/>
          <w:spacing w:val="-33"/>
          <w:sz w:val="18"/>
        </w:rPr>
        <w:t xml:space="preserve"> </w:t>
      </w:r>
      <w:r w:rsidRPr="001F4863">
        <w:rPr>
          <w:rFonts w:ascii="Bookman Old Style"/>
          <w:sz w:val="18"/>
        </w:rPr>
        <w:t>and minor</w:t>
      </w:r>
      <w:r w:rsidRPr="00C63FF4">
        <w:rPr>
          <w:rFonts w:ascii="Bookman Old Style"/>
          <w:sz w:val="18"/>
          <w:rPrChange w:id="5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wars</w:t>
      </w:r>
      <w:r w:rsidRPr="00C63FF4">
        <w:rPr>
          <w:rFonts w:ascii="Bookman Old Style"/>
          <w:sz w:val="18"/>
          <w:rPrChange w:id="6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between</w:t>
      </w:r>
      <w:r w:rsidRPr="00C63FF4">
        <w:rPr>
          <w:rFonts w:ascii="Bookman Old Style"/>
          <w:sz w:val="18"/>
          <w:rPrChange w:id="7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different</w:t>
      </w:r>
      <w:r w:rsidRPr="00C63FF4">
        <w:rPr>
          <w:rFonts w:ascii="Bookman Old Style"/>
          <w:sz w:val="18"/>
          <w:rPrChange w:id="8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countries.</w:t>
      </w:r>
      <w:r w:rsidRPr="00C63FF4">
        <w:rPr>
          <w:rFonts w:ascii="Bookman Old Style"/>
          <w:sz w:val="18"/>
          <w:rPrChange w:id="9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After</w:t>
      </w:r>
      <w:r w:rsidRPr="00C63FF4">
        <w:rPr>
          <w:rFonts w:ascii="Bookman Old Style"/>
          <w:sz w:val="18"/>
          <w:rPrChange w:id="10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World War </w:t>
      </w:r>
      <w:r w:rsidRPr="001F4863">
        <w:rPr>
          <w:rFonts w:ascii="Bookman Old Style"/>
          <w:sz w:val="18"/>
        </w:rPr>
        <w:t>1</w:t>
      </w:r>
      <w:r w:rsidRPr="00C63FF4">
        <w:rPr>
          <w:rFonts w:ascii="Bookman Old Style"/>
          <w:sz w:val="18"/>
          <w:rPrChange w:id="11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and</w:t>
      </w:r>
      <w:r w:rsidRPr="00C63FF4">
        <w:rPr>
          <w:rFonts w:ascii="Bookman Old Style"/>
          <w:sz w:val="18"/>
          <w:rPrChange w:id="12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World War 2, many leaders felt that steps should be taken to reduce the number of wars. Through </w:t>
      </w:r>
      <w:del w:id="13" w:author="Annabel" w:date="2019-03-17T16:31:00Z">
        <w:r w:rsidRPr="00C63FF4" w:rsidDel="00C63FF4">
          <w:rPr>
            <w:rFonts w:ascii="Bookman Old Style"/>
            <w:sz w:val="18"/>
            <w:rPrChange w:id="14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>Internationalization</w:delText>
        </w:r>
      </w:del>
      <w:ins w:id="15" w:author="Annabel" w:date="2019-03-17T16:31:00Z">
        <w:r w:rsidR="00C63FF4">
          <w:rPr>
            <w:rFonts w:ascii="Bookman Old Style"/>
            <w:sz w:val="18"/>
          </w:rPr>
          <w:t>i</w:t>
        </w:r>
        <w:r w:rsidR="00C63FF4" w:rsidRPr="00C63FF4">
          <w:rPr>
            <w:rFonts w:ascii="Bookman Old Style"/>
            <w:sz w:val="18"/>
            <w:rPrChange w:id="16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t>nternationalization</w:t>
        </w:r>
      </w:ins>
      <w:r w:rsidRPr="00C63FF4">
        <w:rPr>
          <w:rFonts w:ascii="Bookman Old Style"/>
          <w:sz w:val="18"/>
          <w:rPrChange w:id="17" w:author="Annabel" w:date="2019-03-17T16:26:00Z">
            <w:rPr>
              <w:rFonts w:ascii="Bookman Old Style"/>
              <w:w w:val="95"/>
              <w:sz w:val="18"/>
            </w:rPr>
          </w:rPrChange>
        </w:rPr>
        <w:t xml:space="preserve">, these days, many countries </w:t>
      </w:r>
      <w:del w:id="18" w:author="Annabel" w:date="2019-03-17T16:31:00Z">
        <w:r w:rsidRPr="00C63FF4" w:rsidDel="00C63FF4">
          <w:rPr>
            <w:rFonts w:ascii="Bookman Old Style"/>
            <w:sz w:val="18"/>
            <w:rPrChange w:id="19" w:author="Annabel" w:date="2019-03-17T16:26:00Z">
              <w:rPr>
                <w:rFonts w:ascii="Bookman Old Style"/>
                <w:spacing w:val="-3"/>
                <w:w w:val="95"/>
                <w:sz w:val="18"/>
              </w:rPr>
            </w:rPrChange>
          </w:rPr>
          <w:delText xml:space="preserve">have </w:delText>
        </w:r>
      </w:del>
      <w:r w:rsidRPr="00C63FF4">
        <w:rPr>
          <w:rFonts w:ascii="Bookman Old Style"/>
          <w:sz w:val="18"/>
          <w:rPrChange w:id="20" w:author="Annabel" w:date="2019-03-17T16:26:00Z">
            <w:rPr>
              <w:rFonts w:ascii="Bookman Old Style"/>
              <w:w w:val="95"/>
              <w:sz w:val="18"/>
            </w:rPr>
          </w:rPrChange>
        </w:rPr>
        <w:t>trade</w:t>
      </w:r>
      <w:del w:id="21" w:author="Annabel" w:date="2019-03-17T16:32:00Z">
        <w:r w:rsidRPr="00C63FF4" w:rsidDel="00C63FF4">
          <w:rPr>
            <w:rFonts w:ascii="Bookman Old Style"/>
            <w:sz w:val="18"/>
            <w:rPrChange w:id="22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>d</w:delText>
        </w:r>
      </w:del>
      <w:r w:rsidRPr="00C63FF4">
        <w:rPr>
          <w:rFonts w:ascii="Bookman Old Style"/>
          <w:sz w:val="18"/>
          <w:rPrChange w:id="23" w:author="Annabel" w:date="2019-03-17T16:26:00Z">
            <w:rPr>
              <w:rFonts w:ascii="Bookman Old Style"/>
              <w:spacing w:val="-32"/>
              <w:w w:val="95"/>
              <w:sz w:val="18"/>
            </w:rPr>
          </w:rPrChange>
        </w:rPr>
        <w:t xml:space="preserve"> and </w:t>
      </w:r>
      <w:commentRangeStart w:id="24"/>
      <w:r w:rsidRPr="00C63FF4">
        <w:rPr>
          <w:rFonts w:ascii="Bookman Old Style"/>
          <w:sz w:val="18"/>
          <w:rPrChange w:id="25" w:author="Annabel" w:date="2019-03-17T16:26:00Z">
            <w:rPr>
              <w:rFonts w:ascii="Bookman Old Style"/>
              <w:w w:val="95"/>
              <w:sz w:val="18"/>
            </w:rPr>
          </w:rPrChange>
        </w:rPr>
        <w:t>communicate</w:t>
      </w:r>
      <w:commentRangeEnd w:id="24"/>
      <w:r w:rsidR="00C63FF4">
        <w:rPr>
          <w:rStyle w:val="a5"/>
        </w:rPr>
        <w:commentReference w:id="24"/>
      </w:r>
      <w:del w:id="26" w:author="Annabel" w:date="2019-03-17T16:32:00Z">
        <w:r w:rsidRPr="00C63FF4" w:rsidDel="00C63FF4">
          <w:rPr>
            <w:rFonts w:ascii="Bookman Old Style"/>
            <w:sz w:val="18"/>
            <w:rPrChange w:id="27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>d culturally</w:delText>
        </w:r>
      </w:del>
      <w:r w:rsidRPr="00C63FF4">
        <w:rPr>
          <w:rFonts w:ascii="Bookman Old Style"/>
          <w:sz w:val="18"/>
          <w:rPrChange w:id="28" w:author="Annabel" w:date="2019-03-17T16:26:00Z">
            <w:rPr>
              <w:rFonts w:ascii="Bookman Old Style"/>
              <w:w w:val="95"/>
              <w:sz w:val="18"/>
            </w:rPr>
          </w:rPrChange>
        </w:rPr>
        <w:t xml:space="preserve">. In this study, we address the question of </w:t>
      </w:r>
      <w:commentRangeStart w:id="29"/>
      <w:r w:rsidRPr="00C63FF4">
        <w:rPr>
          <w:rFonts w:ascii="Bookman Old Style"/>
          <w:sz w:val="18"/>
          <w:rPrChange w:id="30" w:author="Annabel" w:date="2019-03-17T16:26:00Z">
            <w:rPr>
              <w:rFonts w:ascii="Bookman Old Style"/>
              <w:w w:val="95"/>
              <w:sz w:val="18"/>
            </w:rPr>
          </w:rPrChange>
        </w:rPr>
        <w:t>whether</w:t>
      </w:r>
      <w:commentRangeEnd w:id="29"/>
      <w:r w:rsidR="00C63FF4">
        <w:rPr>
          <w:rStyle w:val="a5"/>
        </w:rPr>
        <w:commentReference w:id="29"/>
      </w:r>
      <w:r w:rsidRPr="00C63FF4">
        <w:rPr>
          <w:rFonts w:ascii="Bookman Old Style"/>
          <w:sz w:val="18"/>
          <w:rPrChange w:id="31" w:author="Annabel" w:date="2019-03-17T16:26:00Z">
            <w:rPr>
              <w:rFonts w:ascii="Bookman Old Style"/>
              <w:spacing w:val="-19"/>
              <w:w w:val="95"/>
              <w:sz w:val="18"/>
            </w:rPr>
          </w:rPrChange>
        </w:rPr>
        <w:t xml:space="preserve"> </w:t>
      </w:r>
      <w:del w:id="32" w:author="Annabel" w:date="2019-03-17T16:32:00Z">
        <w:r w:rsidRPr="00C63FF4" w:rsidDel="00C63FF4">
          <w:rPr>
            <w:rFonts w:ascii="Bookman Old Style"/>
            <w:sz w:val="18"/>
            <w:rPrChange w:id="33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 xml:space="preserve">or not </w:delText>
        </w:r>
      </w:del>
      <w:r w:rsidRPr="00C63FF4">
        <w:rPr>
          <w:rFonts w:ascii="Bookman Old Style"/>
          <w:sz w:val="18"/>
          <w:rPrChange w:id="34" w:author="Annabel" w:date="2019-03-17T16:26:00Z">
            <w:rPr>
              <w:rFonts w:ascii="Bookman Old Style"/>
              <w:w w:val="95"/>
              <w:sz w:val="18"/>
            </w:rPr>
          </w:rPrChange>
        </w:rPr>
        <w:t xml:space="preserve">there has been an increase in the number of wars over the years and explore the relationship between trade and war. By visualizing the Correlates of War </w:t>
      </w:r>
      <w:del w:id="35" w:author="Annabel" w:date="2019-03-17T16:03:00Z">
        <w:r w:rsidRPr="00C63FF4" w:rsidDel="001F4863">
          <w:rPr>
            <w:rFonts w:ascii="Bookman Old Style"/>
            <w:sz w:val="18"/>
            <w:rPrChange w:id="36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>data set</w:delText>
        </w:r>
      </w:del>
      <w:ins w:id="37" w:author="Annabel" w:date="2019-03-17T16:03:00Z">
        <w:r w:rsidR="001F4863" w:rsidRPr="00C63FF4">
          <w:rPr>
            <w:rFonts w:ascii="Bookman Old Style"/>
            <w:sz w:val="18"/>
            <w:rPrChange w:id="38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t>dataset</w:t>
        </w:r>
      </w:ins>
      <w:r w:rsidRPr="00C63FF4">
        <w:rPr>
          <w:rFonts w:ascii="Bookman Old Style"/>
          <w:sz w:val="18"/>
          <w:rPrChange w:id="39" w:author="Annabel" w:date="2019-03-17T16:26:00Z">
            <w:rPr>
              <w:rFonts w:ascii="Bookman Old Style"/>
              <w:w w:val="95"/>
              <w:sz w:val="18"/>
            </w:rPr>
          </w:rPrChange>
        </w:rPr>
        <w:t>s, which include data on</w:t>
      </w:r>
      <w:r w:rsidR="00C63FF4" w:rsidRPr="00C63FF4">
        <w:rPr>
          <w:rFonts w:ascii="Bookman Old Style"/>
          <w:sz w:val="18"/>
        </w:rPr>
        <w:t xml:space="preserve"> militarized interstate disputes, wars, and trade, </w:t>
      </w:r>
      <w:r w:rsidRPr="00C63FF4">
        <w:rPr>
          <w:rFonts w:ascii="Bookman Old Style"/>
          <w:sz w:val="18"/>
          <w:rPrChange w:id="40" w:author="Annabel" w:date="2019-03-17T16:26:00Z">
            <w:rPr>
              <w:rFonts w:ascii="Bookman Old Style"/>
              <w:spacing w:val="-3"/>
              <w:w w:val="95"/>
              <w:sz w:val="18"/>
            </w:rPr>
          </w:rPrChange>
        </w:rPr>
        <w:t>we</w:t>
      </w:r>
      <w:r w:rsidR="00F10FAB" w:rsidRPr="00C63FF4">
        <w:rPr>
          <w:rFonts w:ascii="Bookman Old Style"/>
          <w:sz w:val="18"/>
          <w:rPrChange w:id="41" w:author="Annabel" w:date="2019-03-17T16:26:00Z">
            <w:rPr>
              <w:rFonts w:ascii="Bookman Old Style"/>
              <w:spacing w:val="-3"/>
              <w:w w:val="95"/>
              <w:sz w:val="18"/>
            </w:rPr>
          </w:rPrChange>
        </w:rPr>
        <w:t xml:space="preserve"> try to</w:t>
      </w:r>
      <w:r w:rsidRPr="00C63FF4">
        <w:rPr>
          <w:rFonts w:ascii="Bookman Old Style"/>
          <w:sz w:val="18"/>
          <w:rPrChange w:id="42" w:author="Annabel" w:date="2019-03-17T16:26:00Z">
            <w:rPr>
              <w:rFonts w:ascii="Bookman Old Style"/>
              <w:spacing w:val="-21"/>
              <w:w w:val="95"/>
              <w:sz w:val="18"/>
            </w:rPr>
          </w:rPrChange>
        </w:rPr>
        <w:t xml:space="preserve"> uncover how economic dependence on trade has affected the number of wars between countries. </w:t>
      </w:r>
      <w:r w:rsidRPr="001F4863">
        <w:rPr>
          <w:rFonts w:ascii="Bookman Old Style"/>
          <w:sz w:val="18"/>
        </w:rPr>
        <w:t>In</w:t>
      </w:r>
      <w:r w:rsidRPr="00C63FF4">
        <w:rPr>
          <w:rFonts w:ascii="Bookman Old Style"/>
          <w:sz w:val="18"/>
          <w:rPrChange w:id="43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addition,</w:t>
      </w:r>
      <w:r w:rsidRPr="00C63FF4">
        <w:rPr>
          <w:rFonts w:ascii="Bookman Old Style"/>
          <w:sz w:val="18"/>
          <w:rPrChange w:id="44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using</w:t>
      </w:r>
      <w:r w:rsidRPr="00C63FF4">
        <w:rPr>
          <w:rFonts w:ascii="Bookman Old Style"/>
          <w:sz w:val="18"/>
          <w:rPrChange w:id="45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a</w:t>
      </w:r>
      <w:r w:rsidRPr="00C63FF4">
        <w:rPr>
          <w:rFonts w:ascii="Bookman Old Style"/>
          <w:sz w:val="18"/>
          <w:rPrChange w:id="46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map,</w:t>
      </w:r>
      <w:r w:rsidRPr="00C63FF4">
        <w:rPr>
          <w:rFonts w:ascii="Bookman Old Style"/>
          <w:sz w:val="18"/>
          <w:rPrChange w:id="47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we </w:t>
      </w:r>
      <w:r w:rsidRPr="001F4863">
        <w:rPr>
          <w:rFonts w:ascii="Bookman Old Style"/>
          <w:sz w:val="18"/>
        </w:rPr>
        <w:t>show</w:t>
      </w:r>
      <w:r w:rsidRPr="00C63FF4">
        <w:rPr>
          <w:rFonts w:ascii="Bookman Old Style"/>
          <w:sz w:val="18"/>
          <w:rPrChange w:id="48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which</w:t>
      </w:r>
      <w:r w:rsidRPr="00C63FF4">
        <w:rPr>
          <w:rFonts w:ascii="Bookman Old Style"/>
          <w:sz w:val="18"/>
          <w:rPrChange w:id="49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area</w:t>
      </w:r>
      <w:r w:rsidRPr="00C63FF4">
        <w:rPr>
          <w:rFonts w:ascii="Bookman Old Style"/>
          <w:sz w:val="18"/>
          <w:rPrChange w:id="50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has</w:t>
      </w:r>
      <w:r w:rsidRPr="00C63FF4">
        <w:rPr>
          <w:rFonts w:ascii="Bookman Old Style"/>
          <w:sz w:val="18"/>
          <w:rPrChange w:id="51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the</w:t>
      </w:r>
      <w:r w:rsidRPr="00C63FF4">
        <w:rPr>
          <w:rFonts w:ascii="Bookman Old Style"/>
          <w:sz w:val="18"/>
          <w:rPrChange w:id="52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>most</w:t>
      </w:r>
      <w:r w:rsidRPr="00C63FF4">
        <w:rPr>
          <w:rFonts w:ascii="Bookman Old Style"/>
          <w:sz w:val="18"/>
          <w:rPrChange w:id="53" w:author="Annabel" w:date="2019-03-17T16:26:00Z">
            <w:rPr>
              <w:rFonts w:ascii="Bookman Old Style"/>
              <w:spacing w:val="-28"/>
              <w:sz w:val="18"/>
            </w:rPr>
          </w:rPrChange>
        </w:rPr>
        <w:t xml:space="preserve"> </w:t>
      </w:r>
      <w:r w:rsidRPr="001F4863">
        <w:rPr>
          <w:rFonts w:ascii="Bookman Old Style"/>
          <w:sz w:val="18"/>
        </w:rPr>
        <w:t xml:space="preserve">disputes, </w:t>
      </w:r>
      <w:r w:rsidRPr="00C63FF4">
        <w:rPr>
          <w:rFonts w:ascii="Bookman Old Style"/>
          <w:sz w:val="18"/>
          <w:rPrChange w:id="54" w:author="Annabel" w:date="2019-03-17T16:26:00Z">
            <w:rPr>
              <w:rFonts w:ascii="Bookman Old Style"/>
              <w:w w:val="95"/>
              <w:sz w:val="18"/>
            </w:rPr>
          </w:rPrChange>
        </w:rPr>
        <w:t xml:space="preserve">how the number of disputes </w:t>
      </w:r>
      <w:r w:rsidR="00F10FAB" w:rsidRPr="00C63FF4">
        <w:rPr>
          <w:rFonts w:ascii="Bookman Old Style"/>
          <w:sz w:val="18"/>
          <w:rPrChange w:id="55" w:author="Annabel" w:date="2019-03-17T16:26:00Z">
            <w:rPr>
              <w:rFonts w:ascii="Bookman Old Style"/>
              <w:spacing w:val="-3"/>
              <w:w w:val="95"/>
              <w:sz w:val="18"/>
            </w:rPr>
          </w:rPrChange>
        </w:rPr>
        <w:t>has</w:t>
      </w:r>
      <w:r w:rsidRPr="00C63FF4">
        <w:rPr>
          <w:rFonts w:ascii="Bookman Old Style"/>
          <w:sz w:val="18"/>
          <w:rPrChange w:id="56" w:author="Annabel" w:date="2019-03-17T16:26:00Z">
            <w:rPr>
              <w:rFonts w:ascii="Bookman Old Style"/>
              <w:spacing w:val="-7"/>
              <w:w w:val="95"/>
              <w:sz w:val="18"/>
            </w:rPr>
          </w:rPrChange>
        </w:rPr>
        <w:t xml:space="preserve"> changed from 1816 to 2014, and for each year, how many countries are at war. We also explore how these figures </w:t>
      </w:r>
      <w:ins w:id="57" w:author="Annabel" w:date="2019-03-17T16:33:00Z">
        <w:r w:rsidR="009519E1">
          <w:rPr>
            <w:rFonts w:ascii="Bookman Old Style"/>
            <w:sz w:val="18"/>
          </w:rPr>
          <w:t xml:space="preserve">have </w:t>
        </w:r>
      </w:ins>
      <w:r w:rsidRPr="00C63FF4">
        <w:rPr>
          <w:rFonts w:ascii="Bookman Old Style"/>
          <w:sz w:val="18"/>
          <w:rPrChange w:id="58" w:author="Annabel" w:date="2019-03-17T16:26:00Z">
            <w:rPr>
              <w:rFonts w:ascii="Bookman Old Style"/>
              <w:w w:val="95"/>
              <w:sz w:val="18"/>
            </w:rPr>
          </w:rPrChange>
        </w:rPr>
        <w:t xml:space="preserve">changed over time, whether they have increased or decreased, which countries </w:t>
      </w:r>
      <w:ins w:id="59" w:author="Annabel" w:date="2019-03-17T16:33:00Z">
        <w:r w:rsidR="009519E1">
          <w:rPr>
            <w:rFonts w:ascii="Bookman Old Style"/>
            <w:sz w:val="18"/>
          </w:rPr>
          <w:t xml:space="preserve">have </w:t>
        </w:r>
      </w:ins>
      <w:del w:id="60" w:author="Annabel" w:date="2019-03-17T16:33:00Z">
        <w:r w:rsidRPr="00C63FF4" w:rsidDel="009519E1">
          <w:rPr>
            <w:rFonts w:ascii="Bookman Old Style"/>
            <w:sz w:val="18"/>
            <w:rPrChange w:id="61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>take</w:delText>
        </w:r>
      </w:del>
      <w:ins w:id="62" w:author="Annabel" w:date="2019-03-17T16:33:00Z">
        <w:r w:rsidR="009519E1" w:rsidRPr="009519E1">
          <w:rPr>
            <w:rFonts w:ascii="Bookman Old Style"/>
            <w:sz w:val="18"/>
          </w:rPr>
          <w:t>taken</w:t>
        </w:r>
      </w:ins>
      <w:r w:rsidRPr="00C63FF4">
        <w:rPr>
          <w:rFonts w:ascii="Bookman Old Style"/>
          <w:sz w:val="18"/>
          <w:rPrChange w:id="63" w:author="Annabel" w:date="2019-03-17T16:26:00Z">
            <w:rPr>
              <w:rFonts w:ascii="Bookman Old Style"/>
              <w:spacing w:val="-16"/>
              <w:w w:val="95"/>
              <w:sz w:val="18"/>
            </w:rPr>
          </w:rPrChange>
        </w:rPr>
        <w:t xml:space="preserve"> part in the major wars, and </w:t>
      </w:r>
      <w:del w:id="64" w:author="Annabel" w:date="2019-03-17T16:58:00Z">
        <w:r w:rsidRPr="00C63FF4" w:rsidDel="006F7A9B">
          <w:rPr>
            <w:rFonts w:ascii="Bookman Old Style"/>
            <w:sz w:val="18"/>
            <w:rPrChange w:id="65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 xml:space="preserve">for </w:delText>
        </w:r>
      </w:del>
      <w:r w:rsidRPr="00C63FF4">
        <w:rPr>
          <w:rFonts w:ascii="Bookman Old Style"/>
          <w:sz w:val="18"/>
          <w:rPrChange w:id="66" w:author="Annabel" w:date="2019-03-17T16:26:00Z">
            <w:rPr>
              <w:rFonts w:ascii="Bookman Old Style"/>
              <w:w w:val="95"/>
              <w:sz w:val="18"/>
            </w:rPr>
          </w:rPrChange>
        </w:rPr>
        <w:t>each war record</w:t>
      </w:r>
      <w:del w:id="67" w:author="Annabel" w:date="2019-03-17T16:58:00Z">
        <w:r w:rsidRPr="00C63FF4" w:rsidDel="006F7A9B">
          <w:rPr>
            <w:rFonts w:ascii="Bookman Old Style"/>
            <w:sz w:val="18"/>
            <w:rPrChange w:id="68" w:author="Annabel" w:date="2019-03-17T16:26:00Z">
              <w:rPr>
                <w:rFonts w:ascii="Bookman Old Style"/>
                <w:spacing w:val="-16"/>
                <w:w w:val="95"/>
                <w:sz w:val="18"/>
              </w:rPr>
            </w:rPrChange>
          </w:rPr>
          <w:delText xml:space="preserve"> </w:delText>
        </w:r>
        <w:commentRangeStart w:id="69"/>
        <w:r w:rsidRPr="00C63FF4" w:rsidDel="006F7A9B">
          <w:rPr>
            <w:rFonts w:ascii="Bookman Old Style"/>
            <w:sz w:val="18"/>
            <w:rPrChange w:id="70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>between</w:delText>
        </w:r>
      </w:del>
      <w:commentRangeEnd w:id="69"/>
      <w:r w:rsidR="006F7A9B">
        <w:rPr>
          <w:rStyle w:val="a5"/>
        </w:rPr>
        <w:commentReference w:id="69"/>
      </w:r>
      <w:del w:id="71" w:author="Annabel" w:date="2019-03-17T16:58:00Z">
        <w:r w:rsidRPr="00C63FF4" w:rsidDel="006F7A9B">
          <w:rPr>
            <w:rFonts w:ascii="Bookman Old Style"/>
            <w:sz w:val="18"/>
            <w:rPrChange w:id="72" w:author="Annabel" w:date="2019-03-17T16:26:00Z">
              <w:rPr>
                <w:rFonts w:ascii="Bookman Old Style"/>
                <w:w w:val="95"/>
                <w:sz w:val="18"/>
              </w:rPr>
            </w:rPrChange>
          </w:rPr>
          <w:delText xml:space="preserve"> the two countries</w:delText>
        </w:r>
      </w:del>
      <w:r w:rsidR="00085C15" w:rsidRPr="00C63FF4">
        <w:rPr>
          <w:rFonts w:ascii="Bookman Old Style"/>
          <w:sz w:val="18"/>
          <w:rPrChange w:id="73" w:author="Annabel" w:date="2019-03-17T16:26:00Z">
            <w:rPr>
              <w:rFonts w:ascii="Bookman Old Style"/>
              <w:w w:val="90"/>
              <w:sz w:val="18"/>
            </w:rPr>
          </w:rPrChange>
        </w:rPr>
        <w:t>.</w:t>
      </w:r>
    </w:p>
    <w:p w14:paraId="57C73885" w14:textId="77777777" w:rsidR="00145744" w:rsidRPr="001F4863" w:rsidRDefault="00145744">
      <w:pPr>
        <w:pStyle w:val="a3"/>
        <w:spacing w:before="11"/>
        <w:rPr>
          <w:rFonts w:ascii="Bookman Old Style"/>
          <w:sz w:val="19"/>
        </w:rPr>
      </w:pPr>
    </w:p>
    <w:p w14:paraId="10D037FC" w14:textId="77777777" w:rsidR="00145744" w:rsidRPr="001F4863" w:rsidRDefault="0031762C">
      <w:pPr>
        <w:spacing w:line="249" w:lineRule="auto"/>
        <w:ind w:left="1542" w:right="2153"/>
        <w:jc w:val="both"/>
        <w:rPr>
          <w:rFonts w:ascii="Bookman Old Style" w:hAnsi="Bookman Old Style"/>
          <w:sz w:val="18"/>
        </w:rPr>
      </w:pPr>
      <w:r w:rsidRPr="001F4863">
        <w:rPr>
          <w:rFonts w:ascii="Georgia" w:hAnsi="Georgia"/>
          <w:b/>
          <w:sz w:val="18"/>
        </w:rPr>
        <w:t xml:space="preserve">Keywords: </w:t>
      </w:r>
      <w:r w:rsidRPr="001F4863">
        <w:rPr>
          <w:rFonts w:ascii="Bookman Old Style" w:hAnsi="Bookman Old Style"/>
          <w:sz w:val="18"/>
        </w:rPr>
        <w:t>The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r w:rsidRPr="001F4863">
        <w:rPr>
          <w:rFonts w:ascii="Bookman Old Style" w:hAnsi="Bookman Old Style"/>
          <w:sz w:val="18"/>
        </w:rPr>
        <w:t>Correlates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r w:rsidRPr="001F4863">
        <w:rPr>
          <w:rFonts w:ascii="Bookman Old Style" w:hAnsi="Bookman Old Style"/>
          <w:sz w:val="18"/>
        </w:rPr>
        <w:t>of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r w:rsidRPr="001F4863">
        <w:rPr>
          <w:rFonts w:ascii="Bookman Old Style" w:hAnsi="Bookman Old Style"/>
          <w:spacing w:val="-6"/>
          <w:sz w:val="18"/>
        </w:rPr>
        <w:t>War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r w:rsidRPr="001F4863">
        <w:rPr>
          <w:rFonts w:ascii="Bookman Old Style" w:hAnsi="Bookman Old Style"/>
          <w:sz w:val="18"/>
        </w:rPr>
        <w:t>Project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r w:rsidRPr="001F4863">
        <w:rPr>
          <w:rFonts w:ascii="Arial Narrow" w:hAnsi="Arial Narrow"/>
          <w:i/>
          <w:sz w:val="18"/>
        </w:rPr>
        <w:t>·</w:t>
      </w:r>
      <w:r w:rsidRPr="001F4863">
        <w:rPr>
          <w:rFonts w:ascii="Arial Narrow" w:hAnsi="Arial Narrow"/>
          <w:i/>
          <w:spacing w:val="-19"/>
          <w:sz w:val="18"/>
        </w:rPr>
        <w:t xml:space="preserve"> </w:t>
      </w:r>
      <w:r w:rsidRPr="001F4863">
        <w:rPr>
          <w:rFonts w:ascii="Bookman Old Style" w:hAnsi="Bookman Old Style"/>
          <w:spacing w:val="-4"/>
          <w:sz w:val="18"/>
        </w:rPr>
        <w:t>Wars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del w:id="74" w:author="Annabel" w:date="2019-03-17T16:03:00Z">
        <w:r w:rsidRPr="001F4863" w:rsidDel="001F4863">
          <w:rPr>
            <w:rFonts w:ascii="Bookman Old Style" w:hAnsi="Bookman Old Style"/>
            <w:sz w:val="18"/>
          </w:rPr>
          <w:delText>data-</w:delText>
        </w:r>
        <w:commentRangeStart w:id="75"/>
        <w:r w:rsidRPr="001F4863" w:rsidDel="001F4863">
          <w:rPr>
            <w:rFonts w:ascii="Bookman Old Style" w:hAnsi="Bookman Old Style"/>
            <w:sz w:val="18"/>
          </w:rPr>
          <w:delText>set</w:delText>
        </w:r>
      </w:del>
      <w:ins w:id="76" w:author="Annabel" w:date="2019-03-17T16:03:00Z">
        <w:r w:rsidR="001F4863" w:rsidRPr="001F4863">
          <w:rPr>
            <w:rFonts w:ascii="Bookman Old Style" w:hAnsi="Bookman Old Style"/>
            <w:sz w:val="18"/>
          </w:rPr>
          <w:t>dataset</w:t>
        </w:r>
      </w:ins>
      <w:commentRangeEnd w:id="75"/>
      <w:ins w:id="77" w:author="Annabel" w:date="2019-03-17T16:04:00Z">
        <w:r w:rsidR="001F4863">
          <w:rPr>
            <w:rStyle w:val="a5"/>
          </w:rPr>
          <w:commentReference w:id="75"/>
        </w:r>
      </w:ins>
      <w:r w:rsidRPr="001F4863">
        <w:rPr>
          <w:rFonts w:ascii="Bookman Old Style" w:hAnsi="Bookman Old Style"/>
          <w:spacing w:val="-36"/>
          <w:sz w:val="18"/>
        </w:rPr>
        <w:t xml:space="preserve"> </w:t>
      </w:r>
      <w:r w:rsidRPr="001F4863">
        <w:rPr>
          <w:rFonts w:ascii="Arial Narrow" w:hAnsi="Arial Narrow"/>
          <w:i/>
          <w:sz w:val="18"/>
        </w:rPr>
        <w:t>·</w:t>
      </w:r>
      <w:r w:rsidRPr="001F4863">
        <w:rPr>
          <w:rFonts w:ascii="Arial Narrow" w:hAnsi="Arial Narrow"/>
          <w:i/>
          <w:spacing w:val="-19"/>
          <w:sz w:val="18"/>
        </w:rPr>
        <w:t xml:space="preserve"> </w:t>
      </w:r>
      <w:r w:rsidRPr="001F4863">
        <w:rPr>
          <w:rFonts w:ascii="Bookman Old Style" w:hAnsi="Bookman Old Style"/>
          <w:spacing w:val="-4"/>
          <w:sz w:val="18"/>
        </w:rPr>
        <w:t>Trade</w:t>
      </w:r>
      <w:r w:rsidRPr="001F4863">
        <w:rPr>
          <w:rFonts w:ascii="Bookman Old Style" w:hAnsi="Bookman Old Style"/>
          <w:spacing w:val="-35"/>
          <w:sz w:val="18"/>
        </w:rPr>
        <w:t xml:space="preserve"> </w:t>
      </w:r>
      <w:r w:rsidRPr="001F4863">
        <w:rPr>
          <w:rFonts w:ascii="Bookman Old Style" w:hAnsi="Bookman Old Style"/>
          <w:sz w:val="18"/>
        </w:rPr>
        <w:t>data</w:t>
      </w:r>
      <w:del w:id="78" w:author="Annabel" w:date="2019-03-17T16:33:00Z">
        <w:r w:rsidRPr="001F4863" w:rsidDel="009519E1">
          <w:rPr>
            <w:rFonts w:ascii="Bookman Old Style" w:hAnsi="Bookman Old Style"/>
            <w:sz w:val="18"/>
          </w:rPr>
          <w:delText xml:space="preserve">- </w:delText>
        </w:r>
      </w:del>
      <w:r w:rsidRPr="001F4863">
        <w:rPr>
          <w:rFonts w:ascii="Bookman Old Style" w:hAnsi="Bookman Old Style"/>
          <w:sz w:val="18"/>
        </w:rPr>
        <w:t xml:space="preserve">set </w:t>
      </w:r>
      <w:r w:rsidRPr="001F4863">
        <w:rPr>
          <w:rFonts w:ascii="Arial Narrow" w:hAnsi="Arial Narrow"/>
          <w:i/>
          <w:sz w:val="18"/>
        </w:rPr>
        <w:t xml:space="preserve">· </w:t>
      </w:r>
      <w:r w:rsidRPr="001F4863">
        <w:rPr>
          <w:rFonts w:ascii="Bookman Old Style" w:hAnsi="Bookman Old Style"/>
          <w:sz w:val="18"/>
        </w:rPr>
        <w:t>Militarized Interstate Disputes</w:t>
      </w:r>
      <w:r w:rsidRPr="001F4863">
        <w:rPr>
          <w:rFonts w:ascii="Bookman Old Style" w:hAnsi="Bookman Old Style"/>
          <w:spacing w:val="-5"/>
          <w:sz w:val="18"/>
        </w:rPr>
        <w:t xml:space="preserve"> </w:t>
      </w:r>
      <w:del w:id="79" w:author="Annabel" w:date="2019-03-17T16:03:00Z">
        <w:r w:rsidRPr="001F4863" w:rsidDel="001F4863">
          <w:rPr>
            <w:rFonts w:ascii="Bookman Old Style" w:hAnsi="Bookman Old Style"/>
            <w:sz w:val="18"/>
          </w:rPr>
          <w:delText>data-set</w:delText>
        </w:r>
      </w:del>
      <w:ins w:id="80" w:author="Annabel" w:date="2019-03-17T16:03:00Z">
        <w:r w:rsidR="001F4863" w:rsidRPr="001F4863">
          <w:rPr>
            <w:rFonts w:ascii="Bookman Old Style" w:hAnsi="Bookman Old Style"/>
            <w:sz w:val="18"/>
          </w:rPr>
          <w:t>dataset</w:t>
        </w:r>
      </w:ins>
    </w:p>
    <w:p w14:paraId="1F008714" w14:textId="77777777" w:rsidR="00145744" w:rsidRPr="001F4863" w:rsidRDefault="00145744">
      <w:pPr>
        <w:pStyle w:val="a3"/>
        <w:spacing w:before="11"/>
        <w:rPr>
          <w:rFonts w:ascii="Bookman Old Style"/>
          <w:sz w:val="42"/>
        </w:rPr>
      </w:pPr>
    </w:p>
    <w:p w14:paraId="724ADD82" w14:textId="77777777" w:rsidR="00145744" w:rsidRPr="001F4863" w:rsidRDefault="0031762C">
      <w:pPr>
        <w:pStyle w:val="1"/>
        <w:numPr>
          <w:ilvl w:val="0"/>
          <w:numId w:val="2"/>
        </w:numPr>
        <w:tabs>
          <w:tab w:val="left" w:pos="1378"/>
          <w:tab w:val="left" w:pos="1379"/>
        </w:tabs>
        <w:ind w:hanging="403"/>
      </w:pPr>
      <w:r w:rsidRPr="001F4863">
        <w:t>Introduction</w:t>
      </w:r>
    </w:p>
    <w:p w14:paraId="3D20BCDD" w14:textId="77777777" w:rsidR="00145744" w:rsidRPr="001F4863" w:rsidRDefault="00145744">
      <w:pPr>
        <w:pStyle w:val="a3"/>
        <w:rPr>
          <w:rFonts w:ascii="Georgia"/>
          <w:b/>
          <w:sz w:val="31"/>
        </w:rPr>
      </w:pPr>
    </w:p>
    <w:p w14:paraId="2BFA2ED9" w14:textId="77777777" w:rsidR="00145744" w:rsidRPr="001F4863" w:rsidRDefault="0031762C">
      <w:pPr>
        <w:pStyle w:val="a3"/>
        <w:ind w:left="975" w:right="1584"/>
        <w:jc w:val="both"/>
      </w:pPr>
      <w:r w:rsidRPr="001F4863">
        <w:t>Since</w:t>
      </w:r>
      <w:r w:rsidRPr="001F4863">
        <w:rPr>
          <w:spacing w:val="-23"/>
        </w:rPr>
        <w:t xml:space="preserve"> </w:t>
      </w:r>
      <w:r w:rsidRPr="001F4863">
        <w:t>the</w:t>
      </w:r>
      <w:r w:rsidRPr="001F4863">
        <w:rPr>
          <w:spacing w:val="-23"/>
        </w:rPr>
        <w:t xml:space="preserve"> </w:t>
      </w:r>
      <w:r w:rsidRPr="001F4863">
        <w:t>beginning</w:t>
      </w:r>
      <w:r w:rsidRPr="001F4863">
        <w:rPr>
          <w:spacing w:val="-23"/>
        </w:rPr>
        <w:t xml:space="preserve"> </w:t>
      </w:r>
      <w:r w:rsidRPr="001F4863">
        <w:t>of</w:t>
      </w:r>
      <w:r w:rsidRPr="001F4863">
        <w:rPr>
          <w:spacing w:val="-23"/>
        </w:rPr>
        <w:t xml:space="preserve"> </w:t>
      </w:r>
      <w:r w:rsidRPr="001F4863">
        <w:t>human</w:t>
      </w:r>
      <w:r w:rsidRPr="001F4863">
        <w:rPr>
          <w:spacing w:val="-23"/>
        </w:rPr>
        <w:t xml:space="preserve"> </w:t>
      </w:r>
      <w:r w:rsidRPr="001F4863">
        <w:t>existence,</w:t>
      </w:r>
      <w:r w:rsidRPr="001F4863">
        <w:rPr>
          <w:spacing w:val="-23"/>
        </w:rPr>
        <w:t xml:space="preserve"> </w:t>
      </w:r>
      <w:r w:rsidRPr="001F4863">
        <w:t>war</w:t>
      </w:r>
      <w:r w:rsidRPr="001F4863">
        <w:rPr>
          <w:spacing w:val="-23"/>
        </w:rPr>
        <w:t xml:space="preserve"> </w:t>
      </w:r>
      <w:r w:rsidRPr="001F4863">
        <w:t>and</w:t>
      </w:r>
      <w:r w:rsidRPr="001F4863">
        <w:rPr>
          <w:spacing w:val="-23"/>
        </w:rPr>
        <w:t xml:space="preserve"> </w:t>
      </w:r>
      <w:r w:rsidRPr="001F4863">
        <w:t>the</w:t>
      </w:r>
      <w:r w:rsidRPr="001F4863">
        <w:rPr>
          <w:spacing w:val="-23"/>
        </w:rPr>
        <w:t xml:space="preserve"> </w:t>
      </w:r>
      <w:r w:rsidRPr="001F4863">
        <w:t>loss</w:t>
      </w:r>
      <w:r w:rsidRPr="001F4863">
        <w:rPr>
          <w:spacing w:val="-23"/>
        </w:rPr>
        <w:t xml:space="preserve"> </w:t>
      </w:r>
      <w:r w:rsidRPr="001F4863">
        <w:t>of</w:t>
      </w:r>
      <w:r w:rsidRPr="001F4863">
        <w:rPr>
          <w:spacing w:val="-23"/>
        </w:rPr>
        <w:t xml:space="preserve"> </w:t>
      </w:r>
      <w:r w:rsidRPr="001F4863">
        <w:t>human</w:t>
      </w:r>
      <w:r w:rsidRPr="001F4863">
        <w:rPr>
          <w:spacing w:val="-23"/>
        </w:rPr>
        <w:t xml:space="preserve"> </w:t>
      </w:r>
      <w:r w:rsidRPr="001F4863">
        <w:t>life</w:t>
      </w:r>
      <w:r w:rsidRPr="001F4863">
        <w:rPr>
          <w:spacing w:val="-23"/>
        </w:rPr>
        <w:t xml:space="preserve"> </w:t>
      </w:r>
      <w:r w:rsidRPr="001F4863">
        <w:t>that</w:t>
      </w:r>
      <w:r w:rsidRPr="001F4863">
        <w:rPr>
          <w:spacing w:val="-23"/>
        </w:rPr>
        <w:t xml:space="preserve"> </w:t>
      </w:r>
      <w:r w:rsidRPr="001F4863">
        <w:t>it leads</w:t>
      </w:r>
      <w:r w:rsidRPr="001F4863">
        <w:rPr>
          <w:spacing w:val="-32"/>
        </w:rPr>
        <w:t xml:space="preserve"> </w:t>
      </w:r>
      <w:r w:rsidRPr="001F4863">
        <w:t>to</w:t>
      </w:r>
      <w:r w:rsidRPr="001F4863">
        <w:rPr>
          <w:spacing w:val="-32"/>
        </w:rPr>
        <w:t xml:space="preserve"> </w:t>
      </w:r>
      <w:r w:rsidRPr="001F4863">
        <w:t>has</w:t>
      </w:r>
      <w:r w:rsidRPr="001F4863">
        <w:rPr>
          <w:spacing w:val="-32"/>
        </w:rPr>
        <w:t xml:space="preserve"> </w:t>
      </w:r>
      <w:r w:rsidRPr="001F4863">
        <w:t>been</w:t>
      </w:r>
      <w:r w:rsidRPr="001F4863">
        <w:rPr>
          <w:spacing w:val="-32"/>
        </w:rPr>
        <w:t xml:space="preserve"> </w:t>
      </w:r>
      <w:r w:rsidRPr="001F4863">
        <w:t>a</w:t>
      </w:r>
      <w:r w:rsidRPr="001F4863">
        <w:rPr>
          <w:spacing w:val="-32"/>
        </w:rPr>
        <w:t xml:space="preserve"> </w:t>
      </w:r>
      <w:commentRangeStart w:id="81"/>
      <w:r w:rsidRPr="001F4863">
        <w:rPr>
          <w:spacing w:val="-3"/>
        </w:rPr>
        <w:t>reality</w:t>
      </w:r>
      <w:commentRangeEnd w:id="81"/>
      <w:r w:rsidR="006F7A9B">
        <w:rPr>
          <w:rStyle w:val="a5"/>
        </w:rPr>
        <w:commentReference w:id="81"/>
      </w:r>
      <w:r w:rsidRPr="001F4863">
        <w:rPr>
          <w:spacing w:val="-3"/>
        </w:rPr>
        <w:t>.</w:t>
      </w:r>
      <w:r w:rsidRPr="001F4863">
        <w:rPr>
          <w:spacing w:val="-32"/>
        </w:rPr>
        <w:t xml:space="preserve"> </w:t>
      </w:r>
      <w:commentRangeStart w:id="82"/>
      <w:del w:id="83" w:author="Annabel" w:date="2019-03-17T16:35:00Z">
        <w:r w:rsidRPr="001F4863" w:rsidDel="009519E1">
          <w:delText>After</w:delText>
        </w:r>
        <w:r w:rsidRPr="001F4863" w:rsidDel="009519E1">
          <w:rPr>
            <w:spacing w:val="-32"/>
          </w:rPr>
          <w:delText xml:space="preserve"> </w:delText>
        </w:r>
      </w:del>
      <w:ins w:id="84" w:author="Annabel" w:date="2019-03-17T16:35:00Z">
        <w:r w:rsidR="009519E1">
          <w:t>Since</w:t>
        </w:r>
        <w:commentRangeEnd w:id="82"/>
        <w:r w:rsidR="009519E1">
          <w:rPr>
            <w:rStyle w:val="a5"/>
          </w:rPr>
          <w:commentReference w:id="82"/>
        </w:r>
        <w:r w:rsidR="009519E1" w:rsidRPr="001F4863">
          <w:rPr>
            <w:spacing w:val="-32"/>
          </w:rPr>
          <w:t xml:space="preserve"> </w:t>
        </w:r>
      </w:ins>
      <w:r w:rsidRPr="001F4863">
        <w:rPr>
          <w:spacing w:val="-4"/>
        </w:rPr>
        <w:t>World</w:t>
      </w:r>
      <w:r w:rsidRPr="001F4863">
        <w:rPr>
          <w:spacing w:val="-32"/>
        </w:rPr>
        <w:t xml:space="preserve"> </w:t>
      </w:r>
      <w:r w:rsidRPr="001F4863">
        <w:rPr>
          <w:spacing w:val="-6"/>
        </w:rPr>
        <w:t>War</w:t>
      </w:r>
      <w:r w:rsidRPr="001F4863">
        <w:rPr>
          <w:spacing w:val="-32"/>
        </w:rPr>
        <w:t xml:space="preserve"> </w:t>
      </w:r>
      <w:r w:rsidRPr="001F4863">
        <w:t>1</w:t>
      </w:r>
      <w:r w:rsidRPr="001F4863">
        <w:rPr>
          <w:spacing w:val="-32"/>
        </w:rPr>
        <w:t xml:space="preserve"> </w:t>
      </w:r>
      <w:r w:rsidRPr="001F4863">
        <w:t>and</w:t>
      </w:r>
      <w:r w:rsidRPr="001F4863">
        <w:rPr>
          <w:spacing w:val="-32"/>
        </w:rPr>
        <w:t xml:space="preserve"> </w:t>
      </w:r>
      <w:r w:rsidRPr="001F4863">
        <w:rPr>
          <w:spacing w:val="-4"/>
        </w:rPr>
        <w:t>World</w:t>
      </w:r>
      <w:r w:rsidRPr="001F4863">
        <w:rPr>
          <w:spacing w:val="-32"/>
        </w:rPr>
        <w:t xml:space="preserve"> </w:t>
      </w:r>
      <w:r w:rsidRPr="001F4863">
        <w:rPr>
          <w:spacing w:val="-6"/>
        </w:rPr>
        <w:t>War</w:t>
      </w:r>
      <w:r w:rsidRPr="001F4863">
        <w:rPr>
          <w:spacing w:val="-32"/>
        </w:rPr>
        <w:t xml:space="preserve"> </w:t>
      </w:r>
      <w:r w:rsidRPr="001F4863">
        <w:t>2,</w:t>
      </w:r>
      <w:r w:rsidRPr="001F4863">
        <w:rPr>
          <w:spacing w:val="-32"/>
        </w:rPr>
        <w:t xml:space="preserve"> </w:t>
      </w:r>
      <w:r w:rsidRPr="001F4863">
        <w:t>many</w:t>
      </w:r>
      <w:r w:rsidRPr="001F4863">
        <w:rPr>
          <w:spacing w:val="-32"/>
        </w:rPr>
        <w:t xml:space="preserve"> </w:t>
      </w:r>
      <w:r w:rsidRPr="001F4863">
        <w:t xml:space="preserve">countries </w:t>
      </w:r>
      <w:ins w:id="85" w:author="Annabel" w:date="2019-03-17T16:35:00Z">
        <w:r w:rsidR="009519E1">
          <w:t xml:space="preserve">have </w:t>
        </w:r>
      </w:ins>
      <w:r w:rsidRPr="001F4863">
        <w:rPr>
          <w:w w:val="95"/>
        </w:rPr>
        <w:t>traded</w:t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>and</w:t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>communicated</w:t>
      </w:r>
      <w:del w:id="86" w:author="Annabel" w:date="2019-03-17T16:34:00Z">
        <w:r w:rsidRPr="001F4863" w:rsidDel="009519E1">
          <w:rPr>
            <w:spacing w:val="-22"/>
            <w:w w:val="95"/>
          </w:rPr>
          <w:delText xml:space="preserve"> </w:delText>
        </w:r>
        <w:r w:rsidRPr="001F4863" w:rsidDel="009519E1">
          <w:rPr>
            <w:w w:val="95"/>
          </w:rPr>
          <w:delText>culturally</w:delText>
        </w:r>
      </w:del>
      <w:r w:rsidRPr="001F4863">
        <w:rPr>
          <w:w w:val="95"/>
        </w:rPr>
        <w:t>.</w:t>
      </w:r>
      <w:r w:rsidRPr="001F4863">
        <w:rPr>
          <w:spacing w:val="-22"/>
          <w:w w:val="95"/>
        </w:rPr>
        <w:t xml:space="preserve"> </w:t>
      </w:r>
      <w:ins w:id="87" w:author="Annabel" w:date="2019-03-17T16:36:00Z">
        <w:r w:rsidR="009519E1">
          <w:rPr>
            <w:spacing w:val="-9"/>
            <w:w w:val="95"/>
          </w:rPr>
          <w:t>Here, w</w:t>
        </w:r>
      </w:ins>
      <w:del w:id="88" w:author="Annabel" w:date="2019-03-17T16:36:00Z">
        <w:r w:rsidRPr="001F4863" w:rsidDel="009519E1">
          <w:rPr>
            <w:spacing w:val="-9"/>
            <w:w w:val="95"/>
          </w:rPr>
          <w:delText>W</w:delText>
        </w:r>
      </w:del>
      <w:r w:rsidRPr="001F4863">
        <w:rPr>
          <w:spacing w:val="-9"/>
          <w:w w:val="95"/>
        </w:rPr>
        <w:t>e</w:t>
      </w:r>
      <w:r w:rsidRPr="001F4863">
        <w:rPr>
          <w:spacing w:val="-22"/>
          <w:w w:val="95"/>
        </w:rPr>
        <w:t xml:space="preserve"> </w:t>
      </w:r>
      <w:commentRangeStart w:id="89"/>
      <w:r w:rsidRPr="001F4863">
        <w:rPr>
          <w:w w:val="95"/>
        </w:rPr>
        <w:t>question</w:t>
      </w:r>
      <w:del w:id="90" w:author="Annabel" w:date="2019-03-17T16:36:00Z">
        <w:r w:rsidRPr="001F4863" w:rsidDel="009519E1">
          <w:rPr>
            <w:w w:val="95"/>
          </w:rPr>
          <w:delText>ed</w:delText>
        </w:r>
      </w:del>
      <w:commentRangeEnd w:id="89"/>
      <w:r w:rsidR="009519E1">
        <w:rPr>
          <w:rStyle w:val="a5"/>
        </w:rPr>
        <w:commentReference w:id="89"/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>whether</w:t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>number</w:t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22"/>
          <w:w w:val="95"/>
        </w:rPr>
        <w:t xml:space="preserve"> </w:t>
      </w:r>
      <w:r w:rsidRPr="001F4863">
        <w:rPr>
          <w:w w:val="95"/>
        </w:rPr>
        <w:t xml:space="preserve">wars </w:t>
      </w:r>
      <w:r w:rsidR="00F10FAB" w:rsidRPr="001F4863">
        <w:rPr>
          <w:spacing w:val="-3"/>
        </w:rPr>
        <w:t>has</w:t>
      </w:r>
      <w:r w:rsidRPr="001F4863">
        <w:rPr>
          <w:spacing w:val="-21"/>
        </w:rPr>
        <w:t xml:space="preserve"> </w:t>
      </w:r>
      <w:r w:rsidRPr="001F4863">
        <w:t>increased</w:t>
      </w:r>
      <w:r w:rsidRPr="001F4863">
        <w:rPr>
          <w:spacing w:val="-22"/>
        </w:rPr>
        <w:t xml:space="preserve"> </w:t>
      </w:r>
      <w:del w:id="91" w:author="Annabel" w:date="2019-03-17T16:35:00Z">
        <w:r w:rsidRPr="001F4863" w:rsidDel="009519E1">
          <w:delText>or</w:delText>
        </w:r>
        <w:r w:rsidRPr="001F4863" w:rsidDel="009519E1">
          <w:rPr>
            <w:spacing w:val="-22"/>
          </w:rPr>
          <w:delText xml:space="preserve"> </w:delText>
        </w:r>
        <w:r w:rsidRPr="001F4863" w:rsidDel="009519E1">
          <w:delText>not</w:delText>
        </w:r>
        <w:r w:rsidRPr="001F4863" w:rsidDel="009519E1">
          <w:rPr>
            <w:spacing w:val="-21"/>
          </w:rPr>
          <w:delText xml:space="preserve"> </w:delText>
        </w:r>
      </w:del>
      <w:r w:rsidRPr="001F4863">
        <w:t>and</w:t>
      </w:r>
      <w:r w:rsidRPr="001F4863">
        <w:rPr>
          <w:spacing w:val="-22"/>
        </w:rPr>
        <w:t xml:space="preserve"> </w:t>
      </w:r>
      <w:r w:rsidRPr="001F4863">
        <w:t>how</w:t>
      </w:r>
      <w:r w:rsidRPr="001F4863">
        <w:rPr>
          <w:spacing w:val="-22"/>
        </w:rPr>
        <w:t xml:space="preserve"> </w:t>
      </w:r>
      <w:r w:rsidRPr="001F4863">
        <w:t>the</w:t>
      </w:r>
      <w:r w:rsidRPr="001F4863">
        <w:rPr>
          <w:spacing w:val="-21"/>
        </w:rPr>
        <w:t xml:space="preserve"> </w:t>
      </w:r>
      <w:ins w:id="92" w:author="Annabel" w:date="2019-03-17T16:35:00Z">
        <w:r w:rsidR="009519E1" w:rsidRPr="001F4863">
          <w:t>trade</w:t>
        </w:r>
        <w:r w:rsidR="009519E1" w:rsidRPr="001F4863">
          <w:rPr>
            <w:spacing w:val="-22"/>
          </w:rPr>
          <w:t xml:space="preserve"> </w:t>
        </w:r>
      </w:ins>
      <w:commentRangeStart w:id="93"/>
      <w:r w:rsidRPr="001F4863">
        <w:t>relationship</w:t>
      </w:r>
      <w:commentRangeEnd w:id="93"/>
      <w:r w:rsidR="009519E1">
        <w:rPr>
          <w:rStyle w:val="a5"/>
        </w:rPr>
        <w:commentReference w:id="93"/>
      </w:r>
      <w:r w:rsidRPr="001F4863">
        <w:rPr>
          <w:spacing w:val="-21"/>
        </w:rPr>
        <w:t xml:space="preserve"> </w:t>
      </w:r>
      <w:del w:id="94" w:author="Annabel" w:date="2019-03-17T16:35:00Z">
        <w:r w:rsidRPr="001F4863" w:rsidDel="009519E1">
          <w:delText>of</w:delText>
        </w:r>
        <w:r w:rsidRPr="001F4863" w:rsidDel="009519E1">
          <w:rPr>
            <w:spacing w:val="-22"/>
          </w:rPr>
          <w:delText xml:space="preserve"> </w:delText>
        </w:r>
        <w:r w:rsidRPr="001F4863" w:rsidDel="009519E1">
          <w:delText>trade</w:delText>
        </w:r>
        <w:r w:rsidRPr="001F4863" w:rsidDel="009519E1">
          <w:rPr>
            <w:spacing w:val="-22"/>
          </w:rPr>
          <w:delText xml:space="preserve"> </w:delText>
        </w:r>
      </w:del>
      <w:r w:rsidRPr="001F4863">
        <w:t>between</w:t>
      </w:r>
      <w:r w:rsidRPr="001F4863">
        <w:rPr>
          <w:spacing w:val="-22"/>
        </w:rPr>
        <w:t xml:space="preserve"> </w:t>
      </w:r>
      <w:r w:rsidRPr="001F4863">
        <w:t>each</w:t>
      </w:r>
      <w:r w:rsidRPr="001F4863">
        <w:rPr>
          <w:spacing w:val="-22"/>
        </w:rPr>
        <w:t xml:space="preserve"> </w:t>
      </w:r>
      <w:r w:rsidRPr="001F4863">
        <w:t xml:space="preserve">country </w:t>
      </w:r>
      <w:r w:rsidRPr="001F4863">
        <w:rPr>
          <w:w w:val="95"/>
        </w:rPr>
        <w:t>affects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this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issue.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By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visualizing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Correlates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9"/>
          <w:w w:val="95"/>
        </w:rPr>
        <w:t xml:space="preserve"> </w:t>
      </w:r>
      <w:r w:rsidRPr="001F4863">
        <w:rPr>
          <w:spacing w:val="-6"/>
          <w:w w:val="95"/>
        </w:rPr>
        <w:t>War</w:t>
      </w:r>
      <w:r w:rsidRPr="001F4863">
        <w:rPr>
          <w:spacing w:val="-9"/>
          <w:w w:val="95"/>
        </w:rPr>
        <w:t xml:space="preserve"> </w:t>
      </w:r>
      <w:ins w:id="95" w:author="Annabel" w:date="2019-03-17T16:37:00Z">
        <w:r w:rsidR="009519E1">
          <w:rPr>
            <w:spacing w:val="-9"/>
            <w:w w:val="95"/>
          </w:rPr>
          <w:t>(</w:t>
        </w:r>
        <w:commentRangeStart w:id="96"/>
        <w:r w:rsidR="009519E1">
          <w:rPr>
            <w:spacing w:val="-9"/>
            <w:w w:val="95"/>
          </w:rPr>
          <w:t>COW</w:t>
        </w:r>
        <w:commentRangeEnd w:id="96"/>
        <w:r w:rsidR="009519E1">
          <w:rPr>
            <w:rStyle w:val="a5"/>
          </w:rPr>
          <w:commentReference w:id="96"/>
        </w:r>
        <w:r w:rsidR="009519E1">
          <w:rPr>
            <w:spacing w:val="-9"/>
            <w:w w:val="95"/>
          </w:rPr>
          <w:t xml:space="preserve">) </w:t>
        </w:r>
      </w:ins>
      <w:del w:id="97" w:author="Annabel" w:date="2019-03-17T16:03:00Z">
        <w:r w:rsidRPr="001F4863" w:rsidDel="001F4863">
          <w:rPr>
            <w:w w:val="95"/>
          </w:rPr>
          <w:delText>data</w:delText>
        </w:r>
        <w:r w:rsidRPr="001F4863" w:rsidDel="001F4863">
          <w:rPr>
            <w:spacing w:val="-9"/>
            <w:w w:val="95"/>
          </w:rPr>
          <w:delText xml:space="preserve"> </w:delText>
        </w:r>
        <w:r w:rsidRPr="001F4863" w:rsidDel="001F4863">
          <w:rPr>
            <w:w w:val="95"/>
          </w:rPr>
          <w:delText>set</w:delText>
        </w:r>
      </w:del>
      <w:ins w:id="98" w:author="Annabel" w:date="2019-03-17T16:03:00Z">
        <w:r w:rsidR="001F4863">
          <w:rPr>
            <w:w w:val="95"/>
          </w:rPr>
          <w:t>dataset</w:t>
        </w:r>
      </w:ins>
      <w:r w:rsidRPr="001F4863">
        <w:rPr>
          <w:w w:val="95"/>
        </w:rPr>
        <w:t>s,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which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 xml:space="preserve">includes </w:t>
      </w:r>
      <w:r w:rsidR="009519E1" w:rsidRPr="001F4863">
        <w:t>militarized interstate disputes</w:t>
      </w:r>
      <w:ins w:id="99" w:author="Annabel" w:date="2019-03-17T16:02:00Z">
        <w:r w:rsidR="009519E1">
          <w:t xml:space="preserve"> </w:t>
        </w:r>
        <w:commentRangeStart w:id="100"/>
        <w:r w:rsidR="001F4863">
          <w:t>(MIDs)</w:t>
        </w:r>
        <w:commentRangeEnd w:id="100"/>
        <w:r w:rsidR="001F4863">
          <w:rPr>
            <w:rStyle w:val="a5"/>
          </w:rPr>
          <w:commentReference w:id="100"/>
        </w:r>
      </w:ins>
      <w:r w:rsidRPr="001F4863">
        <w:t xml:space="preserve">, </w:t>
      </w:r>
      <w:r w:rsidR="009519E1" w:rsidRPr="001F4863">
        <w:rPr>
          <w:spacing w:val="-4"/>
        </w:rPr>
        <w:t xml:space="preserve">wars, </w:t>
      </w:r>
      <w:r w:rsidR="009519E1" w:rsidRPr="001F4863">
        <w:t xml:space="preserve">and </w:t>
      </w:r>
      <w:r w:rsidR="009519E1" w:rsidRPr="001F4863">
        <w:rPr>
          <w:spacing w:val="-3"/>
        </w:rPr>
        <w:t>trade</w:t>
      </w:r>
      <w:r w:rsidRPr="001F4863">
        <w:rPr>
          <w:spacing w:val="-3"/>
        </w:rPr>
        <w:t xml:space="preserve">, we </w:t>
      </w:r>
      <w:commentRangeStart w:id="101"/>
      <w:del w:id="102" w:author="Annabel" w:date="2019-03-17T16:36:00Z">
        <w:r w:rsidRPr="001F4863" w:rsidDel="009519E1">
          <w:rPr>
            <w:spacing w:val="-3"/>
          </w:rPr>
          <w:delText xml:space="preserve">want </w:delText>
        </w:r>
      </w:del>
      <w:ins w:id="103" w:author="Annabel" w:date="2019-03-17T16:36:00Z">
        <w:r w:rsidR="009519E1">
          <w:rPr>
            <w:spacing w:val="-3"/>
          </w:rPr>
          <w:t>aim</w:t>
        </w:r>
        <w:commentRangeEnd w:id="101"/>
        <w:r w:rsidR="009519E1">
          <w:rPr>
            <w:rStyle w:val="a5"/>
          </w:rPr>
          <w:commentReference w:id="101"/>
        </w:r>
        <w:r w:rsidR="009519E1" w:rsidRPr="001F4863">
          <w:rPr>
            <w:spacing w:val="-3"/>
          </w:rPr>
          <w:t xml:space="preserve"> </w:t>
        </w:r>
      </w:ins>
      <w:r w:rsidRPr="001F4863">
        <w:t>to show how</w:t>
      </w:r>
      <w:r w:rsidRPr="001F4863">
        <w:rPr>
          <w:spacing w:val="-10"/>
        </w:rPr>
        <w:t xml:space="preserve"> </w:t>
      </w:r>
      <w:r w:rsidRPr="001F4863">
        <w:t>the number</w:t>
      </w:r>
      <w:r w:rsidRPr="001F4863">
        <w:rPr>
          <w:spacing w:val="-30"/>
        </w:rPr>
        <w:t xml:space="preserve"> </w:t>
      </w:r>
      <w:r w:rsidRPr="001F4863">
        <w:t>of</w:t>
      </w:r>
      <w:r w:rsidRPr="001F4863">
        <w:rPr>
          <w:spacing w:val="-30"/>
        </w:rPr>
        <w:t xml:space="preserve"> </w:t>
      </w:r>
      <w:r w:rsidRPr="001F4863">
        <w:t>countries</w:t>
      </w:r>
      <w:r w:rsidRPr="001F4863">
        <w:rPr>
          <w:spacing w:val="-30"/>
        </w:rPr>
        <w:t xml:space="preserve"> </w:t>
      </w:r>
      <w:r w:rsidRPr="001F4863">
        <w:t>at</w:t>
      </w:r>
      <w:r w:rsidRPr="001F4863">
        <w:rPr>
          <w:spacing w:val="-30"/>
        </w:rPr>
        <w:t xml:space="preserve"> </w:t>
      </w:r>
      <w:commentRangeStart w:id="104"/>
      <w:r w:rsidRPr="001F4863">
        <w:t>war</w:t>
      </w:r>
      <w:del w:id="105" w:author="Annabel" w:date="2019-03-17T16:01:00Z">
        <w:r w:rsidRPr="001F4863" w:rsidDel="001F4863">
          <w:delText>s</w:delText>
        </w:r>
      </w:del>
      <w:commentRangeEnd w:id="104"/>
      <w:r w:rsidR="001F4863">
        <w:rPr>
          <w:rStyle w:val="a5"/>
        </w:rPr>
        <w:commentReference w:id="104"/>
      </w:r>
      <w:r w:rsidRPr="001F4863">
        <w:rPr>
          <w:spacing w:val="-30"/>
        </w:rPr>
        <w:t xml:space="preserve"> </w:t>
      </w:r>
      <w:r w:rsidRPr="001F4863">
        <w:t>and</w:t>
      </w:r>
      <w:r w:rsidRPr="001F4863">
        <w:rPr>
          <w:spacing w:val="-30"/>
        </w:rPr>
        <w:t xml:space="preserve"> </w:t>
      </w:r>
      <w:r w:rsidRPr="001F4863">
        <w:t>the</w:t>
      </w:r>
      <w:r w:rsidRPr="001F4863">
        <w:rPr>
          <w:spacing w:val="-30"/>
        </w:rPr>
        <w:t xml:space="preserve"> </w:t>
      </w:r>
      <w:r w:rsidRPr="001F4863">
        <w:t>number</w:t>
      </w:r>
      <w:r w:rsidRPr="001F4863">
        <w:rPr>
          <w:spacing w:val="-30"/>
        </w:rPr>
        <w:t xml:space="preserve"> </w:t>
      </w:r>
      <w:r w:rsidRPr="001F4863">
        <w:t>of</w:t>
      </w:r>
      <w:r w:rsidRPr="001F4863">
        <w:rPr>
          <w:spacing w:val="-30"/>
        </w:rPr>
        <w:t xml:space="preserve"> </w:t>
      </w:r>
      <w:ins w:id="106" w:author="Annabel" w:date="2019-03-17T16:02:00Z">
        <w:r w:rsidR="001F4863">
          <w:t>MIDs</w:t>
        </w:r>
      </w:ins>
      <w:del w:id="107" w:author="Annabel" w:date="2019-03-17T16:02:00Z">
        <w:r w:rsidRPr="001F4863" w:rsidDel="001F4863">
          <w:delText>militarized</w:delText>
        </w:r>
        <w:r w:rsidRPr="001F4863" w:rsidDel="001F4863">
          <w:rPr>
            <w:spacing w:val="-30"/>
          </w:rPr>
          <w:delText xml:space="preserve"> </w:delText>
        </w:r>
        <w:r w:rsidRPr="001F4863" w:rsidDel="001F4863">
          <w:delText>interstate</w:delText>
        </w:r>
        <w:r w:rsidRPr="001F4863" w:rsidDel="001F4863">
          <w:rPr>
            <w:spacing w:val="-30"/>
          </w:rPr>
          <w:delText xml:space="preserve"> </w:delText>
        </w:r>
        <w:r w:rsidRPr="001F4863" w:rsidDel="001F4863">
          <w:delText>disputes</w:delText>
        </w:r>
      </w:del>
      <w:r w:rsidRPr="001F4863">
        <w:t xml:space="preserve"> </w:t>
      </w:r>
      <w:r w:rsidRPr="001F4863">
        <w:rPr>
          <w:spacing w:val="-3"/>
          <w:w w:val="95"/>
        </w:rPr>
        <w:t>have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changed.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In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addition,</w:t>
      </w:r>
      <w:r w:rsidRPr="001F4863">
        <w:rPr>
          <w:spacing w:val="-21"/>
          <w:w w:val="95"/>
        </w:rPr>
        <w:t xml:space="preserve"> </w:t>
      </w:r>
      <w:r w:rsidRPr="001F4863">
        <w:rPr>
          <w:spacing w:val="-3"/>
          <w:w w:val="95"/>
        </w:rPr>
        <w:t>we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show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how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trade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dependency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between</w:t>
      </w:r>
      <w:r w:rsidRPr="001F4863">
        <w:rPr>
          <w:spacing w:val="-21"/>
          <w:w w:val="95"/>
        </w:rPr>
        <w:t xml:space="preserve"> </w:t>
      </w:r>
      <w:r w:rsidRPr="001F4863">
        <w:rPr>
          <w:spacing w:val="-4"/>
          <w:w w:val="95"/>
        </w:rPr>
        <w:t>two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 xml:space="preserve">countries </w:t>
      </w:r>
      <w:r w:rsidRPr="001F4863">
        <w:t xml:space="preserve">has had an effect on </w:t>
      </w:r>
      <w:del w:id="108" w:author="Annabel" w:date="2019-03-17T16:36:00Z">
        <w:r w:rsidRPr="001F4863" w:rsidDel="009519E1">
          <w:rPr>
            <w:spacing w:val="-5"/>
          </w:rPr>
          <w:delText xml:space="preserve">Wars </w:delText>
        </w:r>
      </w:del>
      <w:ins w:id="109" w:author="Annabel" w:date="2019-03-17T16:36:00Z">
        <w:r w:rsidR="009519E1">
          <w:rPr>
            <w:spacing w:val="-5"/>
          </w:rPr>
          <w:t>w</w:t>
        </w:r>
        <w:r w:rsidR="009519E1" w:rsidRPr="001F4863">
          <w:rPr>
            <w:spacing w:val="-5"/>
          </w:rPr>
          <w:t xml:space="preserve">ars </w:t>
        </w:r>
      </w:ins>
      <w:r w:rsidRPr="001F4863">
        <w:t xml:space="preserve">with </w:t>
      </w:r>
      <w:commentRangeStart w:id="110"/>
      <w:del w:id="111" w:author="Annabel" w:date="2019-03-17T16:36:00Z">
        <w:r w:rsidRPr="001F4863" w:rsidDel="009519E1">
          <w:delText xml:space="preserve">entire </w:delText>
        </w:r>
      </w:del>
      <w:ins w:id="112" w:author="Annabel" w:date="2019-03-17T16:36:00Z">
        <w:r w:rsidR="009519E1">
          <w:t>complete</w:t>
        </w:r>
        <w:commentRangeEnd w:id="110"/>
        <w:r w:rsidR="009519E1">
          <w:rPr>
            <w:rStyle w:val="a5"/>
          </w:rPr>
          <w:commentReference w:id="110"/>
        </w:r>
        <w:r w:rsidR="009519E1" w:rsidRPr="001F4863">
          <w:t xml:space="preserve"> </w:t>
        </w:r>
      </w:ins>
      <w:r w:rsidRPr="001F4863">
        <w:t>dyadic war</w:t>
      </w:r>
      <w:r w:rsidRPr="001F4863">
        <w:rPr>
          <w:spacing w:val="18"/>
        </w:rPr>
        <w:t xml:space="preserve"> </w:t>
      </w:r>
      <w:r w:rsidRPr="001F4863">
        <w:t>records.</w:t>
      </w:r>
    </w:p>
    <w:p w14:paraId="37E3F607" w14:textId="77777777" w:rsidR="00145744" w:rsidRPr="001F4863" w:rsidRDefault="00145744">
      <w:pPr>
        <w:jc w:val="both"/>
        <w:sectPr w:rsidR="00145744" w:rsidRPr="001F4863">
          <w:type w:val="continuous"/>
          <w:pgSz w:w="12240" w:h="15840"/>
          <w:pgMar w:top="1500" w:right="1040" w:bottom="280" w:left="1720" w:header="720" w:footer="720" w:gutter="0"/>
          <w:cols w:space="720"/>
        </w:sectPr>
      </w:pPr>
    </w:p>
    <w:p w14:paraId="3F62310D" w14:textId="77777777" w:rsidR="00145744" w:rsidRPr="001F4863" w:rsidRDefault="00145744">
      <w:pPr>
        <w:pStyle w:val="a3"/>
        <w:spacing w:before="1"/>
        <w:rPr>
          <w:sz w:val="16"/>
        </w:rPr>
      </w:pPr>
    </w:p>
    <w:p w14:paraId="350096A4" w14:textId="77777777" w:rsidR="00145744" w:rsidRPr="001F4863" w:rsidRDefault="0031762C">
      <w:pPr>
        <w:pStyle w:val="1"/>
        <w:numPr>
          <w:ilvl w:val="0"/>
          <w:numId w:val="2"/>
        </w:numPr>
        <w:tabs>
          <w:tab w:val="left" w:pos="1378"/>
          <w:tab w:val="left" w:pos="1379"/>
        </w:tabs>
        <w:spacing w:before="60"/>
        <w:ind w:hanging="403"/>
      </w:pPr>
      <w:r w:rsidRPr="001F4863">
        <w:t>Data</w:t>
      </w:r>
    </w:p>
    <w:p w14:paraId="729FE006" w14:textId="77777777" w:rsidR="00145744" w:rsidRPr="001F4863" w:rsidRDefault="0031762C" w:rsidP="001F4863">
      <w:pPr>
        <w:pStyle w:val="2"/>
        <w:numPr>
          <w:ilvl w:val="1"/>
          <w:numId w:val="2"/>
        </w:numPr>
        <w:tabs>
          <w:tab w:val="left" w:pos="1497"/>
          <w:tab w:val="left" w:pos="1498"/>
        </w:tabs>
        <w:spacing w:before="165" w:line="252" w:lineRule="auto"/>
        <w:ind w:right="1726"/>
      </w:pPr>
      <w:r w:rsidRPr="001F4863">
        <w:t>Data</w:t>
      </w:r>
      <w:r w:rsidRPr="001F4863">
        <w:rPr>
          <w:spacing w:val="-7"/>
        </w:rPr>
        <w:t xml:space="preserve"> </w:t>
      </w:r>
      <w:del w:id="113" w:author="Annabel" w:date="2019-03-17T16:05:00Z">
        <w:r w:rsidRPr="001F4863" w:rsidDel="001F4863">
          <w:delText>description</w:delText>
        </w:r>
        <w:r w:rsidRPr="001F4863" w:rsidDel="001F4863">
          <w:rPr>
            <w:spacing w:val="-7"/>
          </w:rPr>
          <w:delText xml:space="preserve"> </w:delText>
        </w:r>
      </w:del>
      <w:commentRangeStart w:id="114"/>
      <w:ins w:id="115" w:author="Annabel" w:date="2019-03-17T16:05:00Z">
        <w:r w:rsidR="001F4863">
          <w:t>D</w:t>
        </w:r>
        <w:r w:rsidR="001F4863" w:rsidRPr="001F4863">
          <w:t>escription</w:t>
        </w:r>
        <w:commentRangeEnd w:id="114"/>
        <w:r w:rsidR="001F4863">
          <w:rPr>
            <w:rStyle w:val="a5"/>
            <w:rFonts w:ascii="Century" w:eastAsia="Century" w:hAnsi="Century" w:cs="Century"/>
            <w:b w:val="0"/>
            <w:bCs w:val="0"/>
          </w:rPr>
          <w:commentReference w:id="114"/>
        </w:r>
        <w:r w:rsidR="001F4863" w:rsidRPr="001F4863">
          <w:rPr>
            <w:spacing w:val="-7"/>
          </w:rPr>
          <w:t xml:space="preserve"> </w:t>
        </w:r>
      </w:ins>
      <w:r w:rsidRPr="001F4863">
        <w:t>o</w:t>
      </w:r>
      <w:r w:rsidRPr="001F4863">
        <w:rPr>
          <w:spacing w:val="-7"/>
        </w:rPr>
        <w:t xml:space="preserve">f </w:t>
      </w:r>
      <w:ins w:id="116" w:author="Annabel" w:date="2019-03-17T16:02:00Z">
        <w:r w:rsidR="001F4863" w:rsidRPr="001F4863">
          <w:t>MIDs</w:t>
        </w:r>
      </w:ins>
      <w:del w:id="117" w:author="Annabel" w:date="2019-03-17T16:02:00Z">
        <w:r w:rsidRPr="001F4863" w:rsidDel="001F4863">
          <w:delText>Militarized</w:delText>
        </w:r>
        <w:r w:rsidRPr="001F4863" w:rsidDel="001F4863">
          <w:rPr>
            <w:spacing w:val="-7"/>
          </w:rPr>
          <w:delText xml:space="preserve"> </w:delText>
        </w:r>
        <w:r w:rsidRPr="001F4863" w:rsidDel="001F4863">
          <w:delText>Interstate</w:delText>
        </w:r>
        <w:r w:rsidRPr="001F4863" w:rsidDel="001F4863">
          <w:rPr>
            <w:spacing w:val="-7"/>
          </w:rPr>
          <w:delText xml:space="preserve"> </w:delText>
        </w:r>
        <w:r w:rsidRPr="001F4863" w:rsidDel="001F4863">
          <w:delText>Disputes</w:delText>
        </w:r>
      </w:del>
      <w:r w:rsidRPr="001F4863">
        <w:t>,</w:t>
      </w:r>
      <w:r w:rsidRPr="001F4863">
        <w:rPr>
          <w:spacing w:val="-7"/>
        </w:rPr>
        <w:t xml:space="preserve"> </w:t>
      </w:r>
      <w:r w:rsidRPr="001F4863">
        <w:rPr>
          <w:spacing w:val="-4"/>
        </w:rPr>
        <w:t>Wars,</w:t>
      </w:r>
      <w:r w:rsidRPr="001F4863">
        <w:rPr>
          <w:spacing w:val="-7"/>
        </w:rPr>
        <w:t xml:space="preserve"> </w:t>
      </w:r>
      <w:r w:rsidRPr="001F4863">
        <w:t xml:space="preserve">and </w:t>
      </w:r>
      <w:r w:rsidRPr="001F4863">
        <w:rPr>
          <w:spacing w:val="-4"/>
        </w:rPr>
        <w:t>Trade</w:t>
      </w:r>
    </w:p>
    <w:p w14:paraId="7A624D32" w14:textId="77777777" w:rsidR="00145744" w:rsidRPr="001F4863" w:rsidRDefault="009519E1">
      <w:pPr>
        <w:pStyle w:val="a3"/>
        <w:spacing w:before="70"/>
        <w:ind w:left="975" w:right="1583"/>
        <w:jc w:val="both"/>
      </w:pPr>
      <w:commentRangeStart w:id="118"/>
      <w:ins w:id="119" w:author="Annabel" w:date="2019-03-17T16:37:00Z">
        <w:r>
          <w:t>The</w:t>
        </w:r>
        <w:commentRangeEnd w:id="118"/>
        <w:r>
          <w:rPr>
            <w:rStyle w:val="a5"/>
          </w:rPr>
          <w:commentReference w:id="118"/>
        </w:r>
        <w:r>
          <w:t xml:space="preserve"> </w:t>
        </w:r>
      </w:ins>
      <w:del w:id="120" w:author="Annabel" w:date="2019-03-17T16:37:00Z">
        <w:r w:rsidR="0031762C" w:rsidRPr="001F4863" w:rsidDel="009519E1">
          <w:delText>Data</w:delText>
        </w:r>
        <w:r w:rsidR="0031762C" w:rsidRPr="001F4863" w:rsidDel="009519E1">
          <w:rPr>
            <w:spacing w:val="-31"/>
          </w:rPr>
          <w:delText xml:space="preserve"> </w:delText>
        </w:r>
      </w:del>
      <w:ins w:id="121" w:author="Annabel" w:date="2019-03-17T16:37:00Z">
        <w:r>
          <w:t>d</w:t>
        </w:r>
        <w:r w:rsidRPr="001F4863">
          <w:t>ata</w:t>
        </w:r>
        <w:r w:rsidRPr="001F4863">
          <w:rPr>
            <w:spacing w:val="-31"/>
          </w:rPr>
          <w:t xml:space="preserve"> </w:t>
        </w:r>
      </w:ins>
      <w:r w:rsidR="0031762C" w:rsidRPr="001F4863">
        <w:t>on</w:t>
      </w:r>
      <w:r w:rsidR="0031762C" w:rsidRPr="001F4863">
        <w:rPr>
          <w:spacing w:val="-31"/>
        </w:rPr>
        <w:t xml:space="preserve"> </w:t>
      </w:r>
      <w:commentRangeStart w:id="122"/>
      <w:del w:id="123" w:author="Annabel" w:date="2019-03-17T16:02:00Z">
        <w:r w:rsidR="0031762C" w:rsidRPr="001F4863" w:rsidDel="001F4863">
          <w:delText>Militarized</w:delText>
        </w:r>
      </w:del>
      <w:commentRangeEnd w:id="122"/>
      <w:r w:rsidR="001F4863">
        <w:rPr>
          <w:rStyle w:val="a5"/>
        </w:rPr>
        <w:commentReference w:id="122"/>
      </w:r>
      <w:del w:id="124" w:author="Annabel" w:date="2019-03-17T16:02:00Z">
        <w:r w:rsidR="0031762C" w:rsidRPr="001F4863" w:rsidDel="001F4863">
          <w:rPr>
            <w:spacing w:val="-31"/>
          </w:rPr>
          <w:delText xml:space="preserve"> </w:delText>
        </w:r>
        <w:r w:rsidR="0031762C" w:rsidRPr="001F4863" w:rsidDel="001F4863">
          <w:delText>Interstate</w:delText>
        </w:r>
        <w:r w:rsidR="0031762C" w:rsidRPr="001F4863" w:rsidDel="001F4863">
          <w:rPr>
            <w:spacing w:val="-31"/>
          </w:rPr>
          <w:delText xml:space="preserve"> </w:delText>
        </w:r>
        <w:r w:rsidR="00F10FAB" w:rsidRPr="001F4863" w:rsidDel="001F4863">
          <w:delText>Disputes (</w:delText>
        </w:r>
      </w:del>
      <w:r w:rsidR="0031762C" w:rsidRPr="001F4863">
        <w:t>MIDs</w:t>
      </w:r>
      <w:del w:id="125" w:author="Annabel" w:date="2019-03-17T16:03:00Z">
        <w:r w:rsidR="0031762C" w:rsidRPr="001F4863" w:rsidDel="001F4863">
          <w:delText>)</w:delText>
        </w:r>
      </w:del>
      <w:r w:rsidR="0031762C" w:rsidRPr="001F4863">
        <w:rPr>
          <w:spacing w:val="-31"/>
        </w:rPr>
        <w:t xml:space="preserve"> </w:t>
      </w:r>
      <w:r w:rsidR="0031762C" w:rsidRPr="001F4863">
        <w:rPr>
          <w:spacing w:val="-3"/>
        </w:rPr>
        <w:t>we</w:t>
      </w:r>
      <w:r w:rsidR="0031762C" w:rsidRPr="001F4863">
        <w:rPr>
          <w:spacing w:val="-31"/>
        </w:rPr>
        <w:t xml:space="preserve"> </w:t>
      </w:r>
      <w:r w:rsidR="0031762C" w:rsidRPr="001F4863">
        <w:t>use</w:t>
      </w:r>
      <w:r w:rsidR="0031762C" w:rsidRPr="001F4863">
        <w:rPr>
          <w:spacing w:val="-31"/>
        </w:rPr>
        <w:t xml:space="preserve"> </w:t>
      </w:r>
      <w:r w:rsidR="0031762C" w:rsidRPr="001F4863">
        <w:t>in</w:t>
      </w:r>
      <w:r w:rsidR="0031762C" w:rsidRPr="001F4863">
        <w:rPr>
          <w:spacing w:val="-31"/>
        </w:rPr>
        <w:t xml:space="preserve"> </w:t>
      </w:r>
      <w:r w:rsidR="0031762C" w:rsidRPr="001F4863">
        <w:t>this</w:t>
      </w:r>
      <w:r w:rsidR="0031762C" w:rsidRPr="001F4863">
        <w:rPr>
          <w:spacing w:val="-31"/>
        </w:rPr>
        <w:t xml:space="preserve"> </w:t>
      </w:r>
      <w:r w:rsidR="0031762C" w:rsidRPr="001F4863">
        <w:t>paper</w:t>
      </w:r>
      <w:r w:rsidR="0031762C" w:rsidRPr="001F4863">
        <w:rPr>
          <w:spacing w:val="-31"/>
        </w:rPr>
        <w:t xml:space="preserve"> </w:t>
      </w:r>
      <w:r w:rsidR="0031762C" w:rsidRPr="001F4863">
        <w:t>come</w:t>
      </w:r>
      <w:r w:rsidR="0031762C" w:rsidRPr="001F4863">
        <w:rPr>
          <w:spacing w:val="-31"/>
        </w:rPr>
        <w:t xml:space="preserve"> </w:t>
      </w:r>
      <w:r w:rsidR="0031762C" w:rsidRPr="001F4863">
        <w:t>from the</w:t>
      </w:r>
      <w:r w:rsidR="0031762C" w:rsidRPr="001F4863">
        <w:rPr>
          <w:spacing w:val="-25"/>
        </w:rPr>
        <w:t xml:space="preserve"> </w:t>
      </w:r>
      <w:r w:rsidR="0031762C" w:rsidRPr="001F4863">
        <w:t>COW</w:t>
      </w:r>
      <w:r w:rsidR="0031762C" w:rsidRPr="001F4863">
        <w:rPr>
          <w:spacing w:val="-25"/>
        </w:rPr>
        <w:t xml:space="preserve"> </w:t>
      </w:r>
      <w:r w:rsidR="0031762C" w:rsidRPr="001F4863">
        <w:t>project,</w:t>
      </w:r>
      <w:r w:rsidR="0031762C" w:rsidRPr="001F4863">
        <w:rPr>
          <w:spacing w:val="-24"/>
        </w:rPr>
        <w:t xml:space="preserve"> </w:t>
      </w:r>
      <w:r w:rsidR="0031762C" w:rsidRPr="001F4863">
        <w:t>which</w:t>
      </w:r>
      <w:r w:rsidR="0031762C" w:rsidRPr="001F4863">
        <w:rPr>
          <w:spacing w:val="-25"/>
        </w:rPr>
        <w:t xml:space="preserve"> </w:t>
      </w:r>
      <w:r w:rsidR="0031762C" w:rsidRPr="001F4863">
        <w:t>is</w:t>
      </w:r>
      <w:r w:rsidR="0031762C" w:rsidRPr="001F4863">
        <w:rPr>
          <w:spacing w:val="-24"/>
        </w:rPr>
        <w:t xml:space="preserve"> </w:t>
      </w:r>
      <w:r w:rsidR="0031762C" w:rsidRPr="001F4863">
        <w:t>a</w:t>
      </w:r>
      <w:r w:rsidR="0031762C" w:rsidRPr="001F4863">
        <w:rPr>
          <w:spacing w:val="-25"/>
        </w:rPr>
        <w:t xml:space="preserve"> </w:t>
      </w:r>
      <w:r w:rsidR="0031762C" w:rsidRPr="001F4863">
        <w:t>very</w:t>
      </w:r>
      <w:r w:rsidR="0031762C" w:rsidRPr="001F4863">
        <w:rPr>
          <w:spacing w:val="-25"/>
        </w:rPr>
        <w:t xml:space="preserve"> </w:t>
      </w:r>
      <w:r w:rsidR="0031762C" w:rsidRPr="001F4863">
        <w:t>large</w:t>
      </w:r>
      <w:r w:rsidR="0031762C" w:rsidRPr="001F4863">
        <w:rPr>
          <w:spacing w:val="-24"/>
        </w:rPr>
        <w:t xml:space="preserve"> </w:t>
      </w:r>
      <w:del w:id="126" w:author="Annabel" w:date="2019-03-17T16:03:00Z">
        <w:r w:rsidR="0031762C" w:rsidRPr="001F4863" w:rsidDel="001F4863">
          <w:delText>data</w:delText>
        </w:r>
        <w:r w:rsidR="0031762C" w:rsidRPr="001F4863" w:rsidDel="001F4863">
          <w:rPr>
            <w:spacing w:val="-25"/>
          </w:rPr>
          <w:delText xml:space="preserve"> </w:delText>
        </w:r>
        <w:r w:rsidR="0031762C" w:rsidRPr="001F4863" w:rsidDel="001F4863">
          <w:delText>set</w:delText>
        </w:r>
      </w:del>
      <w:ins w:id="127" w:author="Annabel" w:date="2019-03-17T16:03:00Z">
        <w:r w:rsidR="001F4863">
          <w:t>dataset</w:t>
        </w:r>
      </w:ins>
      <w:r w:rsidR="0031762C" w:rsidRPr="001F4863">
        <w:rPr>
          <w:spacing w:val="-24"/>
        </w:rPr>
        <w:t xml:space="preserve"> </w:t>
      </w:r>
      <w:r w:rsidR="0031762C" w:rsidRPr="001F4863">
        <w:t>related</w:t>
      </w:r>
      <w:r w:rsidR="0031762C" w:rsidRPr="001F4863">
        <w:rPr>
          <w:spacing w:val="-25"/>
        </w:rPr>
        <w:t xml:space="preserve"> </w:t>
      </w:r>
      <w:r w:rsidR="0031762C" w:rsidRPr="001F4863">
        <w:t>to</w:t>
      </w:r>
      <w:r w:rsidR="0031762C" w:rsidRPr="001F4863">
        <w:rPr>
          <w:spacing w:val="-25"/>
        </w:rPr>
        <w:t xml:space="preserve"> </w:t>
      </w:r>
      <w:del w:id="128" w:author="Annabel" w:date="2019-03-17T16:37:00Z">
        <w:r w:rsidR="0031762C" w:rsidRPr="001F4863" w:rsidDel="009519E1">
          <w:delText>Militarized</w:delText>
        </w:r>
        <w:r w:rsidR="0031762C" w:rsidRPr="001F4863" w:rsidDel="009519E1">
          <w:rPr>
            <w:spacing w:val="-25"/>
          </w:rPr>
          <w:delText xml:space="preserve"> </w:delText>
        </w:r>
      </w:del>
      <w:ins w:id="129" w:author="Annabel" w:date="2019-03-17T16:37:00Z">
        <w:r>
          <w:t>m</w:t>
        </w:r>
        <w:r w:rsidRPr="001F4863">
          <w:t>ilitarized</w:t>
        </w:r>
        <w:r w:rsidRPr="001F4863">
          <w:rPr>
            <w:spacing w:val="-25"/>
          </w:rPr>
          <w:t xml:space="preserve"> </w:t>
        </w:r>
      </w:ins>
      <w:r w:rsidR="0031762C" w:rsidRPr="001F4863">
        <w:t xml:space="preserve">disputes </w:t>
      </w:r>
      <w:r w:rsidR="0031762C" w:rsidRPr="001F4863">
        <w:rPr>
          <w:spacing w:val="-3"/>
        </w:rPr>
        <w:t>over</w:t>
      </w:r>
      <w:r w:rsidR="0031762C" w:rsidRPr="001F4863">
        <w:rPr>
          <w:spacing w:val="-5"/>
        </w:rPr>
        <w:t xml:space="preserve"> </w:t>
      </w:r>
      <w:r w:rsidR="0031762C" w:rsidRPr="001F4863">
        <w:t>the</w:t>
      </w:r>
      <w:r w:rsidR="0031762C" w:rsidRPr="001F4863">
        <w:rPr>
          <w:spacing w:val="-5"/>
        </w:rPr>
        <w:t xml:space="preserve"> </w:t>
      </w:r>
      <w:r w:rsidR="0031762C" w:rsidRPr="001F4863">
        <w:t>last</w:t>
      </w:r>
      <w:r w:rsidR="0031762C" w:rsidRPr="001F4863">
        <w:rPr>
          <w:spacing w:val="-5"/>
        </w:rPr>
        <w:t xml:space="preserve"> </w:t>
      </w:r>
      <w:r w:rsidR="0031762C" w:rsidRPr="001F4863">
        <w:rPr>
          <w:spacing w:val="-3"/>
        </w:rPr>
        <w:t>century.</w:t>
      </w:r>
      <w:r w:rsidR="0031762C" w:rsidRPr="001F4863">
        <w:rPr>
          <w:spacing w:val="-5"/>
        </w:rPr>
        <w:t xml:space="preserve"> </w:t>
      </w:r>
      <w:r w:rsidR="0031762C" w:rsidRPr="001F4863">
        <w:t>The</w:t>
      </w:r>
      <w:r w:rsidR="0031762C" w:rsidRPr="001F4863">
        <w:rPr>
          <w:spacing w:val="-5"/>
        </w:rPr>
        <w:t xml:space="preserve"> </w:t>
      </w:r>
      <w:r w:rsidR="0031762C" w:rsidRPr="001F4863">
        <w:t>file</w:t>
      </w:r>
      <w:r w:rsidR="0031762C" w:rsidRPr="001F4863">
        <w:rPr>
          <w:spacing w:val="-5"/>
        </w:rPr>
        <w:t xml:space="preserve"> </w:t>
      </w:r>
      <w:r w:rsidR="0031762C" w:rsidRPr="001F4863">
        <w:t>name</w:t>
      </w:r>
      <w:r w:rsidR="0031762C" w:rsidRPr="001F4863">
        <w:rPr>
          <w:spacing w:val="-5"/>
        </w:rPr>
        <w:t xml:space="preserve"> </w:t>
      </w:r>
      <w:r w:rsidR="0031762C" w:rsidRPr="001F4863">
        <w:t>is</w:t>
      </w:r>
      <w:r w:rsidR="0031762C" w:rsidRPr="001F4863">
        <w:rPr>
          <w:spacing w:val="-5"/>
        </w:rPr>
        <w:t xml:space="preserve"> </w:t>
      </w:r>
      <w:r w:rsidR="0031762C" w:rsidRPr="001F4863">
        <w:t>Militarized</w:t>
      </w:r>
      <w:r w:rsidR="0031762C" w:rsidRPr="001F4863">
        <w:rPr>
          <w:spacing w:val="-5"/>
        </w:rPr>
        <w:t xml:space="preserve"> </w:t>
      </w:r>
      <w:r w:rsidR="0031762C" w:rsidRPr="001F4863">
        <w:t>Interstate</w:t>
      </w:r>
      <w:r w:rsidR="0031762C" w:rsidRPr="001F4863">
        <w:rPr>
          <w:spacing w:val="-5"/>
        </w:rPr>
        <w:t xml:space="preserve"> </w:t>
      </w:r>
      <w:r w:rsidR="0031762C" w:rsidRPr="001F4863">
        <w:t>Disputes</w:t>
      </w:r>
      <w:r w:rsidR="0031762C" w:rsidRPr="001F4863">
        <w:rPr>
          <w:spacing w:val="-5"/>
        </w:rPr>
        <w:t xml:space="preserve"> </w:t>
      </w:r>
      <w:r w:rsidR="0031762C" w:rsidRPr="001F4863">
        <w:t>v</w:t>
      </w:r>
      <w:r w:rsidR="0031762C" w:rsidRPr="001F4863">
        <w:rPr>
          <w:spacing w:val="-5"/>
        </w:rPr>
        <w:t xml:space="preserve"> </w:t>
      </w:r>
      <w:r w:rsidR="0031762C" w:rsidRPr="001F4863">
        <w:t>4.2. This</w:t>
      </w:r>
      <w:r w:rsidR="0031762C" w:rsidRPr="001F4863">
        <w:rPr>
          <w:spacing w:val="-7"/>
        </w:rPr>
        <w:t xml:space="preserve"> </w:t>
      </w:r>
      <w:del w:id="130" w:author="Annabel" w:date="2019-03-17T16:03:00Z">
        <w:r w:rsidR="0031762C" w:rsidRPr="001F4863" w:rsidDel="001F4863">
          <w:delText>data</w:delText>
        </w:r>
        <w:r w:rsidR="0031762C" w:rsidRPr="001F4863" w:rsidDel="001F4863">
          <w:rPr>
            <w:spacing w:val="-7"/>
          </w:rPr>
          <w:delText xml:space="preserve"> </w:delText>
        </w:r>
        <w:r w:rsidR="0031762C" w:rsidRPr="001F4863" w:rsidDel="001F4863">
          <w:delText>set</w:delText>
        </w:r>
      </w:del>
      <w:ins w:id="131" w:author="Annabel" w:date="2019-03-17T16:03:00Z">
        <w:r w:rsidR="001F4863">
          <w:t>dataset</w:t>
        </w:r>
      </w:ins>
      <w:r w:rsidR="0031762C" w:rsidRPr="001F4863">
        <w:rPr>
          <w:spacing w:val="-7"/>
        </w:rPr>
        <w:t xml:space="preserve"> </w:t>
      </w:r>
      <w:r w:rsidR="0031762C" w:rsidRPr="001F4863">
        <w:t>is</w:t>
      </w:r>
      <w:r w:rsidR="0031762C" w:rsidRPr="001F4863">
        <w:rPr>
          <w:spacing w:val="-7"/>
        </w:rPr>
        <w:t xml:space="preserve"> </w:t>
      </w:r>
      <w:r w:rsidR="0031762C" w:rsidRPr="001F4863">
        <w:t>available</w:t>
      </w:r>
      <w:r w:rsidR="0031762C" w:rsidRPr="001F4863">
        <w:rPr>
          <w:spacing w:val="-7"/>
        </w:rPr>
        <w:t xml:space="preserve"> </w:t>
      </w:r>
      <w:r w:rsidR="0031762C" w:rsidRPr="001F4863">
        <w:t>for</w:t>
      </w:r>
      <w:r w:rsidR="0031762C" w:rsidRPr="001F4863">
        <w:rPr>
          <w:spacing w:val="-7"/>
        </w:rPr>
        <w:t xml:space="preserve"> </w:t>
      </w:r>
      <w:r w:rsidR="0031762C" w:rsidRPr="001F4863">
        <w:t>all</w:t>
      </w:r>
      <w:r w:rsidR="0031762C" w:rsidRPr="001F4863">
        <w:rPr>
          <w:spacing w:val="-7"/>
        </w:rPr>
        <w:t xml:space="preserve"> </w:t>
      </w:r>
      <w:r w:rsidR="0031762C" w:rsidRPr="001F4863">
        <w:t>years</w:t>
      </w:r>
      <w:r w:rsidR="0031762C" w:rsidRPr="001F4863">
        <w:rPr>
          <w:spacing w:val="-7"/>
        </w:rPr>
        <w:t xml:space="preserve"> </w:t>
      </w:r>
      <w:r w:rsidR="0031762C" w:rsidRPr="001F4863">
        <w:t>from</w:t>
      </w:r>
      <w:r w:rsidR="0031762C" w:rsidRPr="001F4863">
        <w:rPr>
          <w:spacing w:val="-7"/>
        </w:rPr>
        <w:t xml:space="preserve"> </w:t>
      </w:r>
      <w:r w:rsidR="0031762C" w:rsidRPr="001F4863">
        <w:t>1816</w:t>
      </w:r>
      <w:r w:rsidR="0031762C" w:rsidRPr="001F4863">
        <w:rPr>
          <w:spacing w:val="-7"/>
        </w:rPr>
        <w:t xml:space="preserve"> </w:t>
      </w:r>
      <w:r w:rsidR="0031762C" w:rsidRPr="001F4863">
        <w:t>to</w:t>
      </w:r>
      <w:r w:rsidR="0031762C" w:rsidRPr="001F4863">
        <w:rPr>
          <w:spacing w:val="-7"/>
        </w:rPr>
        <w:t xml:space="preserve"> </w:t>
      </w:r>
      <w:r w:rsidR="0031762C" w:rsidRPr="001F4863">
        <w:t>2010.</w:t>
      </w:r>
      <w:r w:rsidR="0031762C" w:rsidRPr="001F4863">
        <w:rPr>
          <w:spacing w:val="-7"/>
        </w:rPr>
        <w:t xml:space="preserve"> </w:t>
      </w:r>
      <w:r w:rsidR="0031762C" w:rsidRPr="001F4863">
        <w:t>Each</w:t>
      </w:r>
      <w:r w:rsidR="0031762C" w:rsidRPr="001F4863">
        <w:rPr>
          <w:spacing w:val="-7"/>
        </w:rPr>
        <w:t xml:space="preserve"> </w:t>
      </w:r>
      <w:r w:rsidR="0031762C" w:rsidRPr="001F4863">
        <w:t>row</w:t>
      </w:r>
      <w:r w:rsidR="0031762C" w:rsidRPr="001F4863">
        <w:rPr>
          <w:spacing w:val="-7"/>
        </w:rPr>
        <w:t xml:space="preserve"> </w:t>
      </w:r>
      <w:r w:rsidR="0031762C" w:rsidRPr="001F4863">
        <w:t>includes fields such as year, dispute number, and location. In the COW project, war is defined as a conflict with at least 1,000 deaths of military personnel.</w:t>
      </w:r>
      <w:r w:rsidR="0031762C" w:rsidRPr="001F4863">
        <w:rPr>
          <w:spacing w:val="-39"/>
        </w:rPr>
        <w:t xml:space="preserve"> </w:t>
      </w:r>
      <w:r w:rsidR="0031762C" w:rsidRPr="001F4863">
        <w:t xml:space="preserve">The </w:t>
      </w:r>
      <w:r w:rsidR="0031762C" w:rsidRPr="001F4863">
        <w:rPr>
          <w:spacing w:val="-6"/>
          <w:w w:val="95"/>
        </w:rPr>
        <w:t>War</w:t>
      </w:r>
      <w:r w:rsidR="0031762C" w:rsidRPr="001F4863">
        <w:rPr>
          <w:spacing w:val="-9"/>
          <w:w w:val="95"/>
        </w:rPr>
        <w:t xml:space="preserve"> </w:t>
      </w:r>
      <w:del w:id="132" w:author="Annabel" w:date="2019-03-17T16:03:00Z">
        <w:r w:rsidR="0031762C" w:rsidRPr="001F4863" w:rsidDel="001F4863">
          <w:rPr>
            <w:w w:val="95"/>
          </w:rPr>
          <w:delText>data</w:delText>
        </w:r>
        <w:r w:rsidR="0031762C" w:rsidRPr="001F4863" w:rsidDel="001F4863">
          <w:rPr>
            <w:spacing w:val="-8"/>
            <w:w w:val="95"/>
          </w:rPr>
          <w:delText xml:space="preserve"> </w:delText>
        </w:r>
        <w:r w:rsidR="0031762C" w:rsidRPr="001F4863" w:rsidDel="001F4863">
          <w:rPr>
            <w:w w:val="95"/>
          </w:rPr>
          <w:delText>set</w:delText>
        </w:r>
      </w:del>
      <w:ins w:id="133" w:author="Annabel" w:date="2019-03-17T16:03:00Z">
        <w:r w:rsidR="001F4863">
          <w:rPr>
            <w:w w:val="95"/>
          </w:rPr>
          <w:t>dataset</w:t>
        </w:r>
      </w:ins>
      <w:r w:rsidR="0031762C" w:rsidRPr="001F4863">
        <w:rPr>
          <w:spacing w:val="-9"/>
          <w:w w:val="95"/>
        </w:rPr>
        <w:t xml:space="preserve"> </w:t>
      </w:r>
      <w:r w:rsidR="0031762C" w:rsidRPr="001F4863">
        <w:rPr>
          <w:w w:val="95"/>
        </w:rPr>
        <w:t>includes</w:t>
      </w:r>
      <w:r w:rsidR="0031762C" w:rsidRPr="001F4863">
        <w:rPr>
          <w:spacing w:val="-8"/>
          <w:w w:val="95"/>
        </w:rPr>
        <w:t xml:space="preserve"> </w:t>
      </w:r>
      <w:r w:rsidR="0031762C" w:rsidRPr="001F4863">
        <w:rPr>
          <w:w w:val="95"/>
        </w:rPr>
        <w:t>war</w:t>
      </w:r>
      <w:r w:rsidR="0031762C" w:rsidRPr="001F4863">
        <w:rPr>
          <w:spacing w:val="-8"/>
          <w:w w:val="95"/>
        </w:rPr>
        <w:t xml:space="preserve"> </w:t>
      </w:r>
      <w:r w:rsidR="0031762C" w:rsidRPr="001F4863">
        <w:rPr>
          <w:w w:val="95"/>
        </w:rPr>
        <w:t>number,</w:t>
      </w:r>
      <w:r w:rsidR="0031762C" w:rsidRPr="001F4863">
        <w:rPr>
          <w:spacing w:val="-9"/>
          <w:w w:val="95"/>
        </w:rPr>
        <w:t xml:space="preserve"> </w:t>
      </w:r>
      <w:r w:rsidR="0031762C" w:rsidRPr="001F4863">
        <w:rPr>
          <w:w w:val="95"/>
        </w:rPr>
        <w:t>dispute</w:t>
      </w:r>
      <w:r w:rsidR="0031762C" w:rsidRPr="001F4863">
        <w:rPr>
          <w:spacing w:val="-8"/>
          <w:w w:val="95"/>
        </w:rPr>
        <w:t xml:space="preserve"> </w:t>
      </w:r>
      <w:r w:rsidR="0031762C" w:rsidRPr="001F4863">
        <w:rPr>
          <w:w w:val="95"/>
        </w:rPr>
        <w:t>number,</w:t>
      </w:r>
      <w:r w:rsidR="0031762C" w:rsidRPr="001F4863">
        <w:rPr>
          <w:spacing w:val="-8"/>
          <w:w w:val="95"/>
        </w:rPr>
        <w:t xml:space="preserve"> </w:t>
      </w:r>
      <w:r w:rsidR="0031762C" w:rsidRPr="001F4863">
        <w:rPr>
          <w:spacing w:val="-4"/>
          <w:w w:val="95"/>
        </w:rPr>
        <w:t>two</w:t>
      </w:r>
      <w:r w:rsidR="0031762C" w:rsidRPr="001F4863">
        <w:rPr>
          <w:spacing w:val="-8"/>
          <w:w w:val="95"/>
        </w:rPr>
        <w:t xml:space="preserve"> </w:t>
      </w:r>
      <w:r w:rsidR="0031762C" w:rsidRPr="001F4863">
        <w:rPr>
          <w:w w:val="95"/>
        </w:rPr>
        <w:t>states,</w:t>
      </w:r>
      <w:r w:rsidR="0031762C" w:rsidRPr="001F4863">
        <w:rPr>
          <w:spacing w:val="-9"/>
          <w:w w:val="95"/>
        </w:rPr>
        <w:t xml:space="preserve"> </w:t>
      </w:r>
      <w:r w:rsidR="0031762C" w:rsidRPr="001F4863">
        <w:rPr>
          <w:w w:val="95"/>
        </w:rPr>
        <w:t>year,</w:t>
      </w:r>
      <w:r w:rsidR="0031762C" w:rsidRPr="001F4863">
        <w:rPr>
          <w:spacing w:val="-9"/>
          <w:w w:val="95"/>
        </w:rPr>
        <w:t xml:space="preserve"> </w:t>
      </w:r>
      <w:r w:rsidR="0031762C" w:rsidRPr="001F4863">
        <w:rPr>
          <w:w w:val="95"/>
        </w:rPr>
        <w:t>and</w:t>
      </w:r>
      <w:r w:rsidR="0031762C" w:rsidRPr="001F4863">
        <w:rPr>
          <w:spacing w:val="-8"/>
          <w:w w:val="95"/>
        </w:rPr>
        <w:t xml:space="preserve"> </w:t>
      </w:r>
      <w:r w:rsidR="0031762C" w:rsidRPr="001F4863">
        <w:rPr>
          <w:w w:val="95"/>
        </w:rPr>
        <w:t xml:space="preserve">battle </w:t>
      </w:r>
      <w:r w:rsidR="0031762C" w:rsidRPr="001F4863">
        <w:t xml:space="preserve">deaths. The </w:t>
      </w:r>
      <w:r w:rsidR="0031762C" w:rsidRPr="001F4863">
        <w:rPr>
          <w:spacing w:val="-4"/>
        </w:rPr>
        <w:t xml:space="preserve">Trade </w:t>
      </w:r>
      <w:del w:id="134" w:author="Annabel" w:date="2019-03-17T16:03:00Z">
        <w:r w:rsidR="0031762C" w:rsidRPr="001F4863" w:rsidDel="001F4863">
          <w:delText>data set</w:delText>
        </w:r>
      </w:del>
      <w:ins w:id="135" w:author="Annabel" w:date="2019-03-17T16:03:00Z">
        <w:r w:rsidR="001F4863">
          <w:t>dataset</w:t>
        </w:r>
      </w:ins>
      <w:r w:rsidR="0031762C" w:rsidRPr="001F4863">
        <w:t xml:space="preserve"> has </w:t>
      </w:r>
      <w:r w:rsidR="0031762C" w:rsidRPr="001F4863">
        <w:rPr>
          <w:spacing w:val="-4"/>
        </w:rPr>
        <w:t xml:space="preserve">two </w:t>
      </w:r>
      <w:commentRangeStart w:id="136"/>
      <w:del w:id="137" w:author="Annabel" w:date="2019-03-17T16:39:00Z">
        <w:r w:rsidR="0031762C" w:rsidRPr="001F4863" w:rsidDel="009519E1">
          <w:delText>kinds of versions</w:delText>
        </w:r>
      </w:del>
      <w:ins w:id="138" w:author="Annabel" w:date="2019-03-17T16:39:00Z">
        <w:r>
          <w:t>files</w:t>
        </w:r>
        <w:commentRangeEnd w:id="136"/>
        <w:r>
          <w:rPr>
            <w:rStyle w:val="a5"/>
          </w:rPr>
          <w:commentReference w:id="136"/>
        </w:r>
      </w:ins>
      <w:r w:rsidR="0031762C" w:rsidRPr="001F4863">
        <w:t xml:space="preserve">. One file has </w:t>
      </w:r>
      <w:del w:id="139" w:author="Annabel" w:date="2019-03-17T16:39:00Z">
        <w:r w:rsidR="0031762C" w:rsidRPr="001F4863" w:rsidDel="009519E1">
          <w:delText xml:space="preserve">National </w:delText>
        </w:r>
      </w:del>
      <w:ins w:id="140" w:author="Annabel" w:date="2019-03-17T16:39:00Z">
        <w:r>
          <w:t>n</w:t>
        </w:r>
        <w:r w:rsidRPr="001F4863">
          <w:t xml:space="preserve">ational </w:t>
        </w:r>
      </w:ins>
      <w:r w:rsidR="0031762C" w:rsidRPr="001F4863">
        <w:rPr>
          <w:w w:val="95"/>
        </w:rPr>
        <w:t xml:space="preserve">information, where each row has the country code, state name, state abbreviation, </w:t>
      </w:r>
      <w:r w:rsidR="0031762C" w:rsidRPr="001F4863">
        <w:t>year,</w:t>
      </w:r>
      <w:r w:rsidR="0031762C" w:rsidRPr="001F4863">
        <w:rPr>
          <w:spacing w:val="-34"/>
        </w:rPr>
        <w:t xml:space="preserve"> </w:t>
      </w:r>
      <w:r w:rsidR="0031762C" w:rsidRPr="001F4863">
        <w:t>import,</w:t>
      </w:r>
      <w:r w:rsidR="0031762C" w:rsidRPr="001F4863">
        <w:rPr>
          <w:spacing w:val="-34"/>
        </w:rPr>
        <w:t xml:space="preserve"> </w:t>
      </w:r>
      <w:r w:rsidR="0031762C" w:rsidRPr="001F4863">
        <w:t>and</w:t>
      </w:r>
      <w:r w:rsidR="0031762C" w:rsidRPr="001F4863">
        <w:rPr>
          <w:spacing w:val="-34"/>
        </w:rPr>
        <w:t xml:space="preserve"> </w:t>
      </w:r>
      <w:r w:rsidR="0031762C" w:rsidRPr="001F4863">
        <w:t>export.</w:t>
      </w:r>
      <w:r w:rsidR="0031762C" w:rsidRPr="001F4863">
        <w:rPr>
          <w:spacing w:val="-34"/>
        </w:rPr>
        <w:t xml:space="preserve"> </w:t>
      </w:r>
      <w:r w:rsidR="0031762C" w:rsidRPr="001F4863">
        <w:t>The</w:t>
      </w:r>
      <w:r w:rsidR="0031762C" w:rsidRPr="001F4863">
        <w:rPr>
          <w:spacing w:val="-34"/>
        </w:rPr>
        <w:t xml:space="preserve"> </w:t>
      </w:r>
      <w:r w:rsidR="0031762C" w:rsidRPr="001F4863">
        <w:t>other</w:t>
      </w:r>
      <w:r w:rsidR="0031762C" w:rsidRPr="001F4863">
        <w:rPr>
          <w:spacing w:val="-34"/>
        </w:rPr>
        <w:t xml:space="preserve"> </w:t>
      </w:r>
      <w:r w:rsidR="0031762C" w:rsidRPr="001F4863">
        <w:t>trade</w:t>
      </w:r>
      <w:r w:rsidR="0031762C" w:rsidRPr="001F4863">
        <w:rPr>
          <w:spacing w:val="-34"/>
        </w:rPr>
        <w:t xml:space="preserve"> </w:t>
      </w:r>
      <w:r w:rsidR="0031762C" w:rsidRPr="001F4863">
        <w:t>file</w:t>
      </w:r>
      <w:r w:rsidR="0031762C" w:rsidRPr="001F4863">
        <w:rPr>
          <w:spacing w:val="-34"/>
        </w:rPr>
        <w:t xml:space="preserve"> </w:t>
      </w:r>
      <w:r w:rsidR="0031762C" w:rsidRPr="001F4863">
        <w:t>has</w:t>
      </w:r>
      <w:r w:rsidR="0031762C" w:rsidRPr="001F4863">
        <w:rPr>
          <w:spacing w:val="-34"/>
        </w:rPr>
        <w:t xml:space="preserve"> </w:t>
      </w:r>
      <w:r w:rsidR="0031762C" w:rsidRPr="001F4863">
        <w:t>dyadic</w:t>
      </w:r>
      <w:r w:rsidR="0031762C" w:rsidRPr="001F4863">
        <w:rPr>
          <w:spacing w:val="-34"/>
        </w:rPr>
        <w:t xml:space="preserve"> </w:t>
      </w:r>
      <w:r w:rsidR="0031762C" w:rsidRPr="001F4863">
        <w:t>information.</w:t>
      </w:r>
      <w:r w:rsidR="0031762C" w:rsidRPr="001F4863">
        <w:rPr>
          <w:spacing w:val="-34"/>
        </w:rPr>
        <w:t xml:space="preserve"> </w:t>
      </w:r>
      <w:r w:rsidR="0031762C" w:rsidRPr="001F4863">
        <w:t>Each</w:t>
      </w:r>
      <w:r w:rsidR="0031762C" w:rsidRPr="001F4863">
        <w:rPr>
          <w:spacing w:val="-34"/>
        </w:rPr>
        <w:t xml:space="preserve"> </w:t>
      </w:r>
      <w:r w:rsidR="0031762C" w:rsidRPr="001F4863">
        <w:t xml:space="preserve">row </w:t>
      </w:r>
      <w:r w:rsidR="0031762C" w:rsidRPr="001F4863">
        <w:rPr>
          <w:w w:val="95"/>
        </w:rPr>
        <w:t>has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country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code1,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country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code2,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year,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importer1,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importer2,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flow1,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>and</w:t>
      </w:r>
      <w:r w:rsidR="0031762C" w:rsidRPr="001F4863">
        <w:rPr>
          <w:spacing w:val="-4"/>
          <w:w w:val="95"/>
        </w:rPr>
        <w:t xml:space="preserve"> </w:t>
      </w:r>
      <w:r w:rsidR="0031762C" w:rsidRPr="001F4863">
        <w:rPr>
          <w:w w:val="95"/>
        </w:rPr>
        <w:t xml:space="preserve">flow2. </w:t>
      </w:r>
      <w:del w:id="141" w:author="Annabel" w:date="2019-03-17T16:01:00Z">
        <w:r w:rsidR="0031762C" w:rsidRPr="001F4863" w:rsidDel="001F4863">
          <w:delText>flow1</w:delText>
        </w:r>
      </w:del>
      <w:ins w:id="142" w:author="Annabel" w:date="2019-03-17T16:01:00Z">
        <w:r w:rsidR="001F4863" w:rsidRPr="001F4863">
          <w:t>Flow1</w:t>
        </w:r>
      </w:ins>
      <w:r w:rsidR="0031762C" w:rsidRPr="001F4863">
        <w:rPr>
          <w:spacing w:val="-17"/>
        </w:rPr>
        <w:t xml:space="preserve"> </w:t>
      </w:r>
      <w:r w:rsidR="0031762C" w:rsidRPr="001F4863">
        <w:t>represents</w:t>
      </w:r>
      <w:r w:rsidR="0031762C" w:rsidRPr="001F4863">
        <w:rPr>
          <w:spacing w:val="-17"/>
        </w:rPr>
        <w:t xml:space="preserve"> </w:t>
      </w:r>
      <w:r w:rsidR="0031762C" w:rsidRPr="001F4863">
        <w:t>the</w:t>
      </w:r>
      <w:r w:rsidR="0031762C" w:rsidRPr="001F4863">
        <w:rPr>
          <w:spacing w:val="-17"/>
        </w:rPr>
        <w:t xml:space="preserve"> </w:t>
      </w:r>
      <w:r w:rsidR="0031762C" w:rsidRPr="001F4863">
        <w:t>export</w:t>
      </w:r>
      <w:r w:rsidR="0031762C" w:rsidRPr="001F4863">
        <w:rPr>
          <w:spacing w:val="-17"/>
        </w:rPr>
        <w:t xml:space="preserve"> </w:t>
      </w:r>
      <w:r w:rsidR="0031762C" w:rsidRPr="001F4863">
        <w:t>amount</w:t>
      </w:r>
      <w:r w:rsidR="0031762C" w:rsidRPr="001F4863">
        <w:rPr>
          <w:spacing w:val="-17"/>
        </w:rPr>
        <w:t xml:space="preserve"> </w:t>
      </w:r>
      <w:r w:rsidR="0031762C" w:rsidRPr="001F4863">
        <w:t>of</w:t>
      </w:r>
      <w:r w:rsidR="0031762C" w:rsidRPr="001F4863">
        <w:rPr>
          <w:spacing w:val="-17"/>
        </w:rPr>
        <w:t xml:space="preserve"> </w:t>
      </w:r>
      <w:r w:rsidR="0031762C" w:rsidRPr="001F4863">
        <w:t>importer2</w:t>
      </w:r>
      <w:r w:rsidR="0031762C" w:rsidRPr="001F4863">
        <w:rPr>
          <w:spacing w:val="-17"/>
        </w:rPr>
        <w:t xml:space="preserve"> </w:t>
      </w:r>
      <w:r w:rsidR="0031762C" w:rsidRPr="001F4863">
        <w:t>to</w:t>
      </w:r>
      <w:r w:rsidR="0031762C" w:rsidRPr="001F4863">
        <w:rPr>
          <w:spacing w:val="-17"/>
        </w:rPr>
        <w:t xml:space="preserve"> </w:t>
      </w:r>
      <w:r w:rsidR="0031762C" w:rsidRPr="001F4863">
        <w:t>importer1</w:t>
      </w:r>
      <w:r w:rsidR="0031762C" w:rsidRPr="001F4863">
        <w:rPr>
          <w:spacing w:val="-17"/>
        </w:rPr>
        <w:t xml:space="preserve"> </w:t>
      </w:r>
      <w:r w:rsidR="0031762C" w:rsidRPr="001F4863">
        <w:t>in</w:t>
      </w:r>
      <w:r w:rsidR="0031762C" w:rsidRPr="001F4863">
        <w:rPr>
          <w:spacing w:val="-17"/>
        </w:rPr>
        <w:t xml:space="preserve"> </w:t>
      </w:r>
      <w:r w:rsidR="0031762C" w:rsidRPr="001F4863">
        <w:t>US</w:t>
      </w:r>
      <w:r w:rsidR="0031762C" w:rsidRPr="001F4863">
        <w:rPr>
          <w:spacing w:val="-17"/>
        </w:rPr>
        <w:t xml:space="preserve"> </w:t>
      </w:r>
      <w:r w:rsidR="0031762C" w:rsidRPr="001F4863">
        <w:t>millions of</w:t>
      </w:r>
      <w:r w:rsidR="0031762C" w:rsidRPr="001F4863">
        <w:rPr>
          <w:spacing w:val="-27"/>
        </w:rPr>
        <w:t xml:space="preserve"> </w:t>
      </w:r>
      <w:r w:rsidR="0031762C" w:rsidRPr="001F4863">
        <w:t>current</w:t>
      </w:r>
      <w:r w:rsidR="0031762C" w:rsidRPr="001F4863">
        <w:rPr>
          <w:spacing w:val="-27"/>
        </w:rPr>
        <w:t xml:space="preserve"> </w:t>
      </w:r>
      <w:commentRangeStart w:id="143"/>
      <w:r w:rsidR="0031762C" w:rsidRPr="001F4863">
        <w:t>dollars</w:t>
      </w:r>
      <w:commentRangeEnd w:id="143"/>
      <w:r w:rsidR="001F4863">
        <w:rPr>
          <w:rStyle w:val="a5"/>
        </w:rPr>
        <w:commentReference w:id="143"/>
      </w:r>
      <w:del w:id="144" w:author="Annabel" w:date="2019-03-17T16:02:00Z">
        <w:r w:rsidR="0031762C" w:rsidRPr="001F4863" w:rsidDel="001F4863">
          <w:delText>.</w:delText>
        </w:r>
        <w:r w:rsidR="0031762C" w:rsidRPr="001F4863" w:rsidDel="001F4863">
          <w:rPr>
            <w:spacing w:val="-27"/>
          </w:rPr>
          <w:delText xml:space="preserve"> </w:delText>
        </w:r>
      </w:del>
      <w:ins w:id="145" w:author="Annabel" w:date="2019-03-17T16:02:00Z">
        <w:r w:rsidR="001F4863">
          <w:t>,</w:t>
        </w:r>
        <w:r w:rsidR="001F4863" w:rsidRPr="001F4863">
          <w:rPr>
            <w:spacing w:val="-27"/>
          </w:rPr>
          <w:t xml:space="preserve"> </w:t>
        </w:r>
      </w:ins>
      <w:del w:id="146" w:author="Annabel" w:date="2019-03-17T16:02:00Z">
        <w:r w:rsidR="0031762C" w:rsidRPr="001F4863" w:rsidDel="001F4863">
          <w:delText>And</w:delText>
        </w:r>
      </w:del>
      <w:ins w:id="147" w:author="Annabel" w:date="2019-03-17T16:02:00Z">
        <w:r w:rsidR="001F4863" w:rsidRPr="001F4863">
          <w:t>and</w:t>
        </w:r>
      </w:ins>
      <w:r w:rsidR="0031762C" w:rsidRPr="001F4863">
        <w:rPr>
          <w:spacing w:val="-27"/>
        </w:rPr>
        <w:t xml:space="preserve"> </w:t>
      </w:r>
      <w:r w:rsidR="0031762C" w:rsidRPr="001F4863">
        <w:t>flow2</w:t>
      </w:r>
      <w:r w:rsidR="0031762C" w:rsidRPr="001F4863">
        <w:rPr>
          <w:spacing w:val="-27"/>
        </w:rPr>
        <w:t xml:space="preserve"> </w:t>
      </w:r>
      <w:r w:rsidR="0031762C" w:rsidRPr="001F4863">
        <w:t>represents</w:t>
      </w:r>
      <w:r w:rsidR="0031762C" w:rsidRPr="001F4863">
        <w:rPr>
          <w:spacing w:val="-27"/>
        </w:rPr>
        <w:t xml:space="preserve"> </w:t>
      </w:r>
      <w:r w:rsidR="0031762C" w:rsidRPr="001F4863">
        <w:t>the</w:t>
      </w:r>
      <w:r w:rsidR="0031762C" w:rsidRPr="001F4863">
        <w:rPr>
          <w:spacing w:val="-27"/>
        </w:rPr>
        <w:t xml:space="preserve"> </w:t>
      </w:r>
      <w:r w:rsidR="0031762C" w:rsidRPr="001F4863">
        <w:t>export</w:t>
      </w:r>
      <w:r w:rsidR="0031762C" w:rsidRPr="001F4863">
        <w:rPr>
          <w:spacing w:val="-27"/>
        </w:rPr>
        <w:t xml:space="preserve"> </w:t>
      </w:r>
      <w:r w:rsidR="0031762C" w:rsidRPr="001F4863">
        <w:t>amount</w:t>
      </w:r>
      <w:r w:rsidR="0031762C" w:rsidRPr="001F4863">
        <w:rPr>
          <w:spacing w:val="-27"/>
        </w:rPr>
        <w:t xml:space="preserve"> </w:t>
      </w:r>
      <w:r w:rsidR="0031762C" w:rsidRPr="001F4863">
        <w:t>of</w:t>
      </w:r>
      <w:r w:rsidR="0031762C" w:rsidRPr="001F4863">
        <w:rPr>
          <w:spacing w:val="-27"/>
        </w:rPr>
        <w:t xml:space="preserve"> </w:t>
      </w:r>
      <w:r w:rsidR="0031762C" w:rsidRPr="001F4863">
        <w:t>importer1</w:t>
      </w:r>
      <w:r w:rsidR="0031762C" w:rsidRPr="001F4863">
        <w:rPr>
          <w:spacing w:val="-27"/>
        </w:rPr>
        <w:t xml:space="preserve"> </w:t>
      </w:r>
      <w:r w:rsidR="0031762C" w:rsidRPr="001F4863">
        <w:t>in</w:t>
      </w:r>
      <w:r w:rsidR="0031762C" w:rsidRPr="001F4863">
        <w:rPr>
          <w:spacing w:val="-27"/>
        </w:rPr>
        <w:t xml:space="preserve"> </w:t>
      </w:r>
      <w:r w:rsidR="0031762C" w:rsidRPr="001F4863">
        <w:t>US millions of current</w:t>
      </w:r>
      <w:r w:rsidR="0031762C" w:rsidRPr="001F4863">
        <w:rPr>
          <w:spacing w:val="21"/>
        </w:rPr>
        <w:t xml:space="preserve"> </w:t>
      </w:r>
      <w:r w:rsidR="0031762C" w:rsidRPr="001F4863">
        <w:t>dollars.</w:t>
      </w:r>
    </w:p>
    <w:p w14:paraId="283883A8" w14:textId="77777777" w:rsidR="00145744" w:rsidRPr="001F4863" w:rsidRDefault="00145744">
      <w:pPr>
        <w:pStyle w:val="a3"/>
        <w:spacing w:before="4"/>
        <w:rPr>
          <w:sz w:val="23"/>
        </w:rPr>
      </w:pPr>
    </w:p>
    <w:p w14:paraId="1B1F8DB0" w14:textId="77777777" w:rsidR="00145744" w:rsidRPr="001F4863" w:rsidRDefault="0031762C">
      <w:pPr>
        <w:pStyle w:val="1"/>
        <w:numPr>
          <w:ilvl w:val="0"/>
          <w:numId w:val="2"/>
        </w:numPr>
        <w:tabs>
          <w:tab w:val="left" w:pos="1378"/>
          <w:tab w:val="left" w:pos="1379"/>
        </w:tabs>
        <w:ind w:hanging="403"/>
      </w:pPr>
      <w:r w:rsidRPr="001F4863">
        <w:t>Approach, Development, and Evaluation</w:t>
      </w:r>
    </w:p>
    <w:p w14:paraId="248B619F" w14:textId="77777777" w:rsidR="00145744" w:rsidRPr="001F4863" w:rsidRDefault="0031762C">
      <w:pPr>
        <w:pStyle w:val="2"/>
        <w:numPr>
          <w:ilvl w:val="1"/>
          <w:numId w:val="2"/>
        </w:numPr>
        <w:tabs>
          <w:tab w:val="left" w:pos="1497"/>
          <w:tab w:val="left" w:pos="1498"/>
        </w:tabs>
        <w:spacing w:before="166"/>
      </w:pPr>
      <w:r w:rsidRPr="001F4863">
        <w:t>Bubble</w:t>
      </w:r>
      <w:r w:rsidRPr="001F4863">
        <w:rPr>
          <w:spacing w:val="23"/>
        </w:rPr>
        <w:t xml:space="preserve"> </w:t>
      </w:r>
      <w:del w:id="148" w:author="Annabel" w:date="2019-03-17T16:05:00Z">
        <w:r w:rsidRPr="001F4863" w:rsidDel="001F4863">
          <w:delText>chart</w:delText>
        </w:r>
      </w:del>
      <w:ins w:id="149" w:author="Annabel" w:date="2019-03-17T16:05:00Z">
        <w:r w:rsidR="001F4863">
          <w:t>C</w:t>
        </w:r>
        <w:r w:rsidR="001F4863" w:rsidRPr="001F4863">
          <w:t>hart</w:t>
        </w:r>
      </w:ins>
    </w:p>
    <w:p w14:paraId="122CCB95" w14:textId="77777777" w:rsidR="00145744" w:rsidRPr="001F4863" w:rsidRDefault="0031762C">
      <w:pPr>
        <w:pStyle w:val="a3"/>
        <w:spacing w:before="81"/>
        <w:ind w:left="975" w:right="1584"/>
        <w:jc w:val="both"/>
      </w:pPr>
      <w:r w:rsidRPr="001F4863">
        <w:rPr>
          <w:spacing w:val="-9"/>
        </w:rPr>
        <w:t>To</w:t>
      </w:r>
      <w:r w:rsidRPr="001F4863">
        <w:rPr>
          <w:spacing w:val="-35"/>
        </w:rPr>
        <w:t xml:space="preserve"> </w:t>
      </w:r>
      <w:r w:rsidRPr="001F4863">
        <w:t>create</w:t>
      </w:r>
      <w:r w:rsidRPr="001F4863">
        <w:rPr>
          <w:spacing w:val="-35"/>
        </w:rPr>
        <w:t xml:space="preserve"> </w:t>
      </w:r>
      <w:r w:rsidRPr="001F4863">
        <w:t>the</w:t>
      </w:r>
      <w:r w:rsidRPr="001F4863">
        <w:rPr>
          <w:spacing w:val="-35"/>
        </w:rPr>
        <w:t xml:space="preserve"> </w:t>
      </w:r>
      <w:r w:rsidRPr="001F4863">
        <w:t>JSON</w:t>
      </w:r>
      <w:r w:rsidRPr="001F4863">
        <w:rPr>
          <w:spacing w:val="-35"/>
        </w:rPr>
        <w:t xml:space="preserve"> </w:t>
      </w:r>
      <w:r w:rsidRPr="001F4863">
        <w:t>file</w:t>
      </w:r>
      <w:r w:rsidRPr="001F4863">
        <w:rPr>
          <w:spacing w:val="-35"/>
        </w:rPr>
        <w:t xml:space="preserve"> </w:t>
      </w:r>
      <w:r w:rsidRPr="001F4863">
        <w:t>for</w:t>
      </w:r>
      <w:r w:rsidRPr="001F4863">
        <w:rPr>
          <w:spacing w:val="-35"/>
        </w:rPr>
        <w:t xml:space="preserve"> </w:t>
      </w:r>
      <w:r w:rsidRPr="001F4863">
        <w:t>the</w:t>
      </w:r>
      <w:r w:rsidRPr="001F4863">
        <w:rPr>
          <w:spacing w:val="-35"/>
        </w:rPr>
        <w:t xml:space="preserve"> </w:t>
      </w:r>
      <w:r w:rsidRPr="001F4863">
        <w:t>bubble</w:t>
      </w:r>
      <w:r w:rsidRPr="001F4863">
        <w:rPr>
          <w:spacing w:val="-35"/>
        </w:rPr>
        <w:t xml:space="preserve"> </w:t>
      </w:r>
      <w:r w:rsidRPr="001F4863">
        <w:t>chart,</w:t>
      </w:r>
      <w:r w:rsidRPr="001F4863">
        <w:rPr>
          <w:spacing w:val="-35"/>
        </w:rPr>
        <w:t xml:space="preserve"> </w:t>
      </w:r>
      <w:r w:rsidRPr="001F4863">
        <w:rPr>
          <w:spacing w:val="-3"/>
        </w:rPr>
        <w:t>we</w:t>
      </w:r>
      <w:r w:rsidRPr="001F4863">
        <w:rPr>
          <w:spacing w:val="-35"/>
        </w:rPr>
        <w:t xml:space="preserve"> </w:t>
      </w:r>
      <w:r w:rsidRPr="001F4863">
        <w:t>used</w:t>
      </w:r>
      <w:r w:rsidRPr="001F4863">
        <w:rPr>
          <w:spacing w:val="-35"/>
        </w:rPr>
        <w:t xml:space="preserve"> </w:t>
      </w:r>
      <w:r w:rsidRPr="001F4863">
        <w:t>the</w:t>
      </w:r>
      <w:r w:rsidRPr="001F4863">
        <w:rPr>
          <w:spacing w:val="-35"/>
        </w:rPr>
        <w:t xml:space="preserve"> </w:t>
      </w:r>
      <w:r w:rsidRPr="001F4863">
        <w:rPr>
          <w:spacing w:val="-6"/>
        </w:rPr>
        <w:t>War</w:t>
      </w:r>
      <w:r w:rsidRPr="001F4863">
        <w:rPr>
          <w:spacing w:val="-35"/>
        </w:rPr>
        <w:t xml:space="preserve"> </w:t>
      </w:r>
      <w:del w:id="150" w:author="Annabel" w:date="2019-03-17T16:03:00Z">
        <w:r w:rsidRPr="001F4863" w:rsidDel="001F4863">
          <w:delText>data</w:delText>
        </w:r>
        <w:r w:rsidRPr="001F4863" w:rsidDel="001F4863">
          <w:rPr>
            <w:spacing w:val="-35"/>
          </w:rPr>
          <w:delText xml:space="preserve"> </w:delText>
        </w:r>
        <w:r w:rsidRPr="001F4863" w:rsidDel="001F4863">
          <w:delText>set</w:delText>
        </w:r>
      </w:del>
      <w:ins w:id="151" w:author="Annabel" w:date="2019-03-17T16:03:00Z">
        <w:r w:rsidR="001F4863">
          <w:t>dataset</w:t>
        </w:r>
      </w:ins>
      <w:r w:rsidRPr="001F4863">
        <w:rPr>
          <w:spacing w:val="-35"/>
        </w:rPr>
        <w:t xml:space="preserve"> </w:t>
      </w:r>
      <w:r w:rsidRPr="001F4863">
        <w:t>and</w:t>
      </w:r>
      <w:r w:rsidRPr="001F4863">
        <w:rPr>
          <w:spacing w:val="-35"/>
        </w:rPr>
        <w:t xml:space="preserve"> </w:t>
      </w:r>
      <w:r w:rsidRPr="001F4863">
        <w:rPr>
          <w:spacing w:val="-4"/>
        </w:rPr>
        <w:t xml:space="preserve">Trade </w:t>
      </w:r>
      <w:del w:id="152" w:author="Annabel" w:date="2019-03-17T16:03:00Z">
        <w:r w:rsidRPr="001F4863" w:rsidDel="001F4863">
          <w:rPr>
            <w:w w:val="95"/>
          </w:rPr>
          <w:delText>data</w:delText>
        </w:r>
        <w:r w:rsidRPr="001F4863" w:rsidDel="001F4863">
          <w:rPr>
            <w:spacing w:val="-11"/>
            <w:w w:val="95"/>
          </w:rPr>
          <w:delText xml:space="preserve"> </w:delText>
        </w:r>
        <w:r w:rsidRPr="001F4863" w:rsidDel="001F4863">
          <w:rPr>
            <w:w w:val="95"/>
          </w:rPr>
          <w:delText>set</w:delText>
        </w:r>
      </w:del>
      <w:ins w:id="153" w:author="Annabel" w:date="2019-03-17T16:03:00Z">
        <w:r w:rsidR="001F4863">
          <w:rPr>
            <w:w w:val="95"/>
          </w:rPr>
          <w:t>dataset</w:t>
        </w:r>
      </w:ins>
      <w:r w:rsidRPr="001F4863">
        <w:rPr>
          <w:w w:val="95"/>
        </w:rPr>
        <w:t>.</w:t>
      </w:r>
      <w:r w:rsidRPr="001F4863">
        <w:rPr>
          <w:spacing w:val="-11"/>
          <w:w w:val="95"/>
        </w:rPr>
        <w:t xml:space="preserve"> </w:t>
      </w:r>
      <w:r w:rsidRPr="001F4863">
        <w:rPr>
          <w:spacing w:val="-9"/>
          <w:w w:val="95"/>
        </w:rPr>
        <w:t>We</w:t>
      </w:r>
      <w:r w:rsidRPr="001F4863">
        <w:rPr>
          <w:spacing w:val="-11"/>
          <w:w w:val="95"/>
        </w:rPr>
        <w:t xml:space="preserve"> </w:t>
      </w:r>
      <w:r w:rsidRPr="001F4863">
        <w:rPr>
          <w:w w:val="95"/>
        </w:rPr>
        <w:t>named</w:t>
      </w:r>
      <w:r w:rsidRPr="001F4863">
        <w:rPr>
          <w:spacing w:val="-11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11"/>
          <w:w w:val="95"/>
        </w:rPr>
        <w:t xml:space="preserve"> </w:t>
      </w:r>
      <w:r w:rsidRPr="001F4863">
        <w:rPr>
          <w:w w:val="95"/>
        </w:rPr>
        <w:t>JSON</w:t>
      </w:r>
      <w:r w:rsidRPr="001F4863">
        <w:rPr>
          <w:spacing w:val="-11"/>
          <w:w w:val="95"/>
        </w:rPr>
        <w:t xml:space="preserve"> </w:t>
      </w:r>
      <w:r w:rsidRPr="001F4863">
        <w:rPr>
          <w:w w:val="95"/>
        </w:rPr>
        <w:t>file</w:t>
      </w:r>
      <w:r w:rsidRPr="001F4863">
        <w:rPr>
          <w:spacing w:val="-11"/>
          <w:w w:val="95"/>
        </w:rPr>
        <w:t xml:space="preserve"> </w:t>
      </w:r>
      <w:r w:rsidRPr="001F4863">
        <w:rPr>
          <w:w w:val="95"/>
        </w:rPr>
        <w:t>BothWarAndTradeInter10ForBubble.json.</w:t>
      </w:r>
      <w:r w:rsidRPr="001F4863">
        <w:rPr>
          <w:spacing w:val="-11"/>
          <w:w w:val="95"/>
        </w:rPr>
        <w:t xml:space="preserve"> </w:t>
      </w:r>
      <w:r w:rsidRPr="001F4863">
        <w:rPr>
          <w:w w:val="95"/>
        </w:rPr>
        <w:t xml:space="preserve">In </w:t>
      </w:r>
      <w:r w:rsidRPr="001F4863">
        <w:t>each</w:t>
      </w:r>
      <w:r w:rsidRPr="001F4863">
        <w:rPr>
          <w:spacing w:val="-34"/>
        </w:rPr>
        <w:t xml:space="preserve"> </w:t>
      </w:r>
      <w:r w:rsidRPr="001F4863">
        <w:t>part,</w:t>
      </w:r>
      <w:r w:rsidRPr="001F4863">
        <w:rPr>
          <w:spacing w:val="-34"/>
        </w:rPr>
        <w:t xml:space="preserve"> </w:t>
      </w:r>
      <w:r w:rsidRPr="001F4863">
        <w:t>there</w:t>
      </w:r>
      <w:r w:rsidRPr="001F4863">
        <w:rPr>
          <w:spacing w:val="-34"/>
        </w:rPr>
        <w:t xml:space="preserve"> </w:t>
      </w:r>
      <w:r w:rsidRPr="001F4863">
        <w:t>are</w:t>
      </w:r>
      <w:r w:rsidRPr="001F4863">
        <w:rPr>
          <w:spacing w:val="-34"/>
        </w:rPr>
        <w:t xml:space="preserve"> </w:t>
      </w:r>
      <w:r w:rsidRPr="001F4863">
        <w:t>records</w:t>
      </w:r>
      <w:r w:rsidRPr="001F4863">
        <w:rPr>
          <w:spacing w:val="-34"/>
        </w:rPr>
        <w:t xml:space="preserve"> </w:t>
      </w:r>
      <w:r w:rsidRPr="001F4863">
        <w:t>about</w:t>
      </w:r>
      <w:r w:rsidRPr="001F4863">
        <w:rPr>
          <w:spacing w:val="-34"/>
        </w:rPr>
        <w:t xml:space="preserve"> </w:t>
      </w:r>
      <w:r w:rsidRPr="001F4863">
        <w:t>wars,</w:t>
      </w:r>
      <w:r w:rsidRPr="001F4863">
        <w:rPr>
          <w:spacing w:val="-34"/>
        </w:rPr>
        <w:t xml:space="preserve"> </w:t>
      </w:r>
      <w:r w:rsidRPr="001F4863">
        <w:t>trade,</w:t>
      </w:r>
      <w:r w:rsidRPr="001F4863">
        <w:rPr>
          <w:spacing w:val="-34"/>
        </w:rPr>
        <w:t xml:space="preserve"> </w:t>
      </w:r>
      <w:r w:rsidRPr="001F4863">
        <w:t>the</w:t>
      </w:r>
      <w:r w:rsidRPr="001F4863">
        <w:rPr>
          <w:spacing w:val="-34"/>
        </w:rPr>
        <w:t xml:space="preserve"> </w:t>
      </w:r>
      <w:r w:rsidRPr="001F4863">
        <w:t>names</w:t>
      </w:r>
      <w:r w:rsidRPr="001F4863">
        <w:rPr>
          <w:spacing w:val="-34"/>
        </w:rPr>
        <w:t xml:space="preserve"> </w:t>
      </w:r>
      <w:r w:rsidRPr="001F4863">
        <w:t>of</w:t>
      </w:r>
      <w:r w:rsidRPr="001F4863">
        <w:rPr>
          <w:spacing w:val="-34"/>
        </w:rPr>
        <w:t xml:space="preserve"> </w:t>
      </w:r>
      <w:r w:rsidRPr="001F4863">
        <w:t>major</w:t>
      </w:r>
      <w:r w:rsidRPr="001F4863">
        <w:rPr>
          <w:spacing w:val="-34"/>
        </w:rPr>
        <w:t xml:space="preserve"> </w:t>
      </w:r>
      <w:r w:rsidRPr="001F4863">
        <w:t>wars,</w:t>
      </w:r>
      <w:r w:rsidRPr="001F4863">
        <w:rPr>
          <w:spacing w:val="-34"/>
        </w:rPr>
        <w:t xml:space="preserve"> </w:t>
      </w:r>
      <w:r w:rsidRPr="001F4863">
        <w:t>and</w:t>
      </w:r>
      <w:r w:rsidRPr="001F4863">
        <w:rPr>
          <w:spacing w:val="-34"/>
        </w:rPr>
        <w:t xml:space="preserve"> </w:t>
      </w:r>
      <w:r w:rsidRPr="001F4863">
        <w:t xml:space="preserve">an </w:t>
      </w:r>
      <w:r w:rsidRPr="001F4863">
        <w:rPr>
          <w:w w:val="95"/>
        </w:rPr>
        <w:t>explanation.</w:t>
      </w:r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In</w:t>
      </w:r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JSON</w:t>
      </w:r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file,</w:t>
      </w:r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there</w:t>
      </w:r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are</w:t>
      </w:r>
      <w:r w:rsidRPr="001F4863">
        <w:rPr>
          <w:spacing w:val="-23"/>
          <w:w w:val="95"/>
        </w:rPr>
        <w:t xml:space="preserve"> </w:t>
      </w:r>
      <w:commentRangeStart w:id="154"/>
      <w:del w:id="155" w:author="Annabel" w:date="2019-03-17T16:02:00Z">
        <w:r w:rsidRPr="001F4863" w:rsidDel="001F4863">
          <w:rPr>
            <w:w w:val="95"/>
          </w:rPr>
          <w:delText>3</w:delText>
        </w:r>
      </w:del>
      <w:ins w:id="156" w:author="Annabel" w:date="2019-03-17T16:02:00Z">
        <w:r w:rsidR="001F4863" w:rsidRPr="001F4863">
          <w:rPr>
            <w:w w:val="95"/>
          </w:rPr>
          <w:t>three</w:t>
        </w:r>
        <w:commentRangeEnd w:id="154"/>
        <w:r w:rsidR="001F4863">
          <w:rPr>
            <w:rStyle w:val="a5"/>
          </w:rPr>
          <w:commentReference w:id="154"/>
        </w:r>
      </w:ins>
      <w:r w:rsidRPr="001F4863">
        <w:rPr>
          <w:spacing w:val="-23"/>
          <w:w w:val="95"/>
        </w:rPr>
        <w:t xml:space="preserve"> </w:t>
      </w:r>
      <w:r w:rsidRPr="001F4863">
        <w:rPr>
          <w:w w:val="95"/>
        </w:rPr>
        <w:t>parts</w:t>
      </w:r>
      <w:del w:id="157" w:author="Annabel" w:date="2019-03-17T16:40:00Z">
        <w:r w:rsidRPr="001F4863" w:rsidDel="009519E1">
          <w:rPr>
            <w:w w:val="95"/>
          </w:rPr>
          <w:delText>,</w:delText>
        </w:r>
        <w:r w:rsidRPr="001F4863" w:rsidDel="009519E1">
          <w:rPr>
            <w:spacing w:val="-23"/>
            <w:w w:val="95"/>
          </w:rPr>
          <w:delText xml:space="preserve"> </w:delText>
        </w:r>
        <w:r w:rsidRPr="001F4863" w:rsidDel="009519E1">
          <w:rPr>
            <w:w w:val="95"/>
          </w:rPr>
          <w:delText>which</w:delText>
        </w:r>
        <w:r w:rsidRPr="001F4863" w:rsidDel="009519E1">
          <w:rPr>
            <w:spacing w:val="-23"/>
            <w:w w:val="95"/>
          </w:rPr>
          <w:delText xml:space="preserve"> </w:delText>
        </w:r>
        <w:r w:rsidRPr="001F4863" w:rsidDel="009519E1">
          <w:rPr>
            <w:w w:val="95"/>
          </w:rPr>
          <w:delText>are</w:delText>
        </w:r>
      </w:del>
      <w:r w:rsidRPr="001F4863">
        <w:rPr>
          <w:spacing w:val="-23"/>
          <w:w w:val="95"/>
        </w:rPr>
        <w:t xml:space="preserve"> </w:t>
      </w:r>
      <w:commentRangeStart w:id="158"/>
      <w:r w:rsidRPr="001F4863">
        <w:rPr>
          <w:w w:val="95"/>
        </w:rPr>
        <w:t>named</w:t>
      </w:r>
      <w:commentRangeEnd w:id="158"/>
      <w:r w:rsidR="009519E1">
        <w:rPr>
          <w:rStyle w:val="a5"/>
        </w:rPr>
        <w:commentReference w:id="158"/>
      </w:r>
      <w:del w:id="159" w:author="Annabel" w:date="2019-03-17T16:40:00Z">
        <w:r w:rsidRPr="001F4863" w:rsidDel="009519E1">
          <w:rPr>
            <w:w w:val="95"/>
          </w:rPr>
          <w:delText>,</w:delText>
        </w:r>
      </w:del>
      <w:r w:rsidRPr="001F4863">
        <w:rPr>
          <w:spacing w:val="-23"/>
          <w:w w:val="95"/>
        </w:rPr>
        <w:t xml:space="preserve"> </w:t>
      </w:r>
      <w:proofErr w:type="spellStart"/>
      <w:r w:rsidRPr="001F4863">
        <w:rPr>
          <w:w w:val="95"/>
        </w:rPr>
        <w:t>BeforeWWone</w:t>
      </w:r>
      <w:proofErr w:type="spellEnd"/>
      <w:r w:rsidRPr="001F4863">
        <w:rPr>
          <w:w w:val="95"/>
        </w:rPr>
        <w:t xml:space="preserve">, </w:t>
      </w:r>
      <w:proofErr w:type="spellStart"/>
      <w:r w:rsidRPr="001F4863">
        <w:rPr>
          <w:spacing w:val="-3"/>
        </w:rPr>
        <w:t>BetweenWWoneWWtwo</w:t>
      </w:r>
      <w:proofErr w:type="spellEnd"/>
      <w:r w:rsidRPr="001F4863">
        <w:rPr>
          <w:spacing w:val="-3"/>
        </w:rPr>
        <w:t>,</w:t>
      </w:r>
      <w:r w:rsidRPr="001F4863">
        <w:rPr>
          <w:spacing w:val="-20"/>
        </w:rPr>
        <w:t xml:space="preserve"> </w:t>
      </w:r>
      <w:r w:rsidRPr="001F4863">
        <w:t>and</w:t>
      </w:r>
      <w:r w:rsidRPr="001F4863">
        <w:rPr>
          <w:spacing w:val="-20"/>
        </w:rPr>
        <w:t xml:space="preserve"> </w:t>
      </w:r>
      <w:proofErr w:type="spellStart"/>
      <w:r w:rsidRPr="001F4863">
        <w:t>PostWWtwo</w:t>
      </w:r>
      <w:proofErr w:type="spellEnd"/>
      <w:r w:rsidRPr="001F4863">
        <w:t>.</w:t>
      </w:r>
      <w:r w:rsidRPr="001F4863">
        <w:rPr>
          <w:spacing w:val="-20"/>
        </w:rPr>
        <w:t xml:space="preserve"> </w:t>
      </w:r>
      <w:proofErr w:type="spellStart"/>
      <w:r w:rsidRPr="001F4863">
        <w:t>BeforeWWone</w:t>
      </w:r>
      <w:proofErr w:type="spellEnd"/>
      <w:r w:rsidRPr="001F4863">
        <w:rPr>
          <w:spacing w:val="-20"/>
        </w:rPr>
        <w:t xml:space="preserve"> </w:t>
      </w:r>
      <w:r w:rsidRPr="001F4863">
        <w:t>includes</w:t>
      </w:r>
      <w:r w:rsidRPr="001F4863">
        <w:rPr>
          <w:spacing w:val="-20"/>
        </w:rPr>
        <w:t xml:space="preserve"> </w:t>
      </w:r>
      <w:del w:id="160" w:author="Annabel" w:date="2019-03-17T16:02:00Z">
        <w:r w:rsidRPr="001F4863" w:rsidDel="001F4863">
          <w:delText>3</w:delText>
        </w:r>
        <w:r w:rsidRPr="001F4863" w:rsidDel="001F4863">
          <w:rPr>
            <w:spacing w:val="-20"/>
          </w:rPr>
          <w:delText xml:space="preserve"> </w:delText>
        </w:r>
      </w:del>
      <w:ins w:id="161" w:author="Annabel" w:date="2019-03-17T16:02:00Z">
        <w:r w:rsidR="001F4863">
          <w:t>three</w:t>
        </w:r>
        <w:r w:rsidR="001F4863" w:rsidRPr="001F4863">
          <w:rPr>
            <w:spacing w:val="-20"/>
          </w:rPr>
          <w:t xml:space="preserve"> </w:t>
        </w:r>
      </w:ins>
      <w:r w:rsidRPr="001F4863">
        <w:t>periods</w:t>
      </w:r>
      <w:del w:id="162" w:author="Annabel" w:date="2019-03-17T16:02:00Z">
        <w:r w:rsidRPr="001F4863" w:rsidDel="001F4863">
          <w:delText xml:space="preserve">. </w:delText>
        </w:r>
      </w:del>
      <w:ins w:id="163" w:author="Annabel" w:date="2019-03-17T16:02:00Z">
        <w:r w:rsidR="001F4863">
          <w:t>,</w:t>
        </w:r>
        <w:r w:rsidR="001F4863" w:rsidRPr="001F4863">
          <w:t xml:space="preserve"> </w:t>
        </w:r>
      </w:ins>
      <w:del w:id="164" w:author="Annabel" w:date="2019-03-17T16:02:00Z">
        <w:r w:rsidRPr="001F4863" w:rsidDel="001F4863">
          <w:rPr>
            <w:w w:val="95"/>
          </w:rPr>
          <w:delText>And</w:delText>
        </w:r>
        <w:r w:rsidRPr="001F4863" w:rsidDel="001F4863">
          <w:rPr>
            <w:spacing w:val="-14"/>
            <w:w w:val="95"/>
          </w:rPr>
          <w:delText xml:space="preserve"> </w:delText>
        </w:r>
      </w:del>
      <w:ins w:id="165" w:author="Annabel" w:date="2019-03-17T16:02:00Z">
        <w:r w:rsidR="001F4863">
          <w:rPr>
            <w:w w:val="95"/>
          </w:rPr>
          <w:t>a</w:t>
        </w:r>
        <w:r w:rsidR="001F4863" w:rsidRPr="001F4863">
          <w:rPr>
            <w:w w:val="95"/>
          </w:rPr>
          <w:t>nd</w:t>
        </w:r>
        <w:r w:rsidR="001F4863" w:rsidRPr="001F4863">
          <w:rPr>
            <w:spacing w:val="-14"/>
            <w:w w:val="95"/>
          </w:rPr>
          <w:t xml:space="preserve"> </w:t>
        </w:r>
      </w:ins>
      <w:r w:rsidRPr="001F4863">
        <w:rPr>
          <w:w w:val="95"/>
        </w:rPr>
        <w:t>each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period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contains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total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number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countries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at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war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during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 xml:space="preserve">period. </w:t>
      </w:r>
      <w:r w:rsidRPr="001F4863">
        <w:rPr>
          <w:spacing w:val="-6"/>
        </w:rPr>
        <w:t>For</w:t>
      </w:r>
      <w:r w:rsidRPr="001F4863">
        <w:rPr>
          <w:spacing w:val="-12"/>
        </w:rPr>
        <w:t xml:space="preserve"> </w:t>
      </w:r>
      <w:r w:rsidRPr="001F4863">
        <w:t>example,</w:t>
      </w:r>
      <w:r w:rsidRPr="001F4863">
        <w:rPr>
          <w:spacing w:val="-12"/>
        </w:rPr>
        <w:t xml:space="preserve"> </w:t>
      </w:r>
      <w:r w:rsidRPr="001F4863">
        <w:t>there</w:t>
      </w:r>
      <w:r w:rsidRPr="001F4863">
        <w:rPr>
          <w:spacing w:val="-12"/>
        </w:rPr>
        <w:t xml:space="preserve"> </w:t>
      </w:r>
      <w:r w:rsidRPr="001F4863">
        <w:t>were</w:t>
      </w:r>
      <w:r w:rsidRPr="001F4863">
        <w:rPr>
          <w:spacing w:val="-12"/>
        </w:rPr>
        <w:t xml:space="preserve"> </w:t>
      </w:r>
      <w:r w:rsidRPr="001F4863">
        <w:t>30</w:t>
      </w:r>
      <w:r w:rsidRPr="001F4863">
        <w:rPr>
          <w:spacing w:val="-12"/>
        </w:rPr>
        <w:t xml:space="preserve"> </w:t>
      </w:r>
      <w:r w:rsidRPr="001F4863">
        <w:t>countries</w:t>
      </w:r>
      <w:r w:rsidRPr="001F4863">
        <w:rPr>
          <w:spacing w:val="-12"/>
        </w:rPr>
        <w:t xml:space="preserve"> </w:t>
      </w:r>
      <w:r w:rsidRPr="001F4863">
        <w:t>at</w:t>
      </w:r>
      <w:r w:rsidRPr="001F4863">
        <w:rPr>
          <w:spacing w:val="-12"/>
        </w:rPr>
        <w:t xml:space="preserve"> </w:t>
      </w:r>
      <w:r w:rsidRPr="001F4863">
        <w:t>war</w:t>
      </w:r>
      <w:del w:id="166" w:author="Annabel" w:date="2019-03-17T16:01:00Z">
        <w:r w:rsidRPr="001F4863" w:rsidDel="001F4863">
          <w:delText>s</w:delText>
        </w:r>
      </w:del>
      <w:r w:rsidRPr="001F4863">
        <w:rPr>
          <w:spacing w:val="-12"/>
        </w:rPr>
        <w:t xml:space="preserve"> </w:t>
      </w:r>
      <w:r w:rsidRPr="001F4863">
        <w:t>during</w:t>
      </w:r>
      <w:r w:rsidRPr="001F4863">
        <w:rPr>
          <w:spacing w:val="-12"/>
        </w:rPr>
        <w:t xml:space="preserve"> </w:t>
      </w:r>
      <w:r w:rsidRPr="001F4863">
        <w:t>1870</w:t>
      </w:r>
      <w:del w:id="167" w:author="Annabel" w:date="2019-03-17T16:40:00Z">
        <w:r w:rsidRPr="001F4863" w:rsidDel="009519E1">
          <w:delText>-</w:delText>
        </w:r>
      </w:del>
      <w:ins w:id="168" w:author="Annabel" w:date="2019-03-17T16:40:00Z">
        <w:r w:rsidR="009519E1">
          <w:t>–</w:t>
        </w:r>
      </w:ins>
      <w:commentRangeStart w:id="169"/>
      <w:r w:rsidRPr="001F4863">
        <w:t>1883</w:t>
      </w:r>
      <w:commentRangeEnd w:id="169"/>
      <w:r w:rsidR="009519E1">
        <w:rPr>
          <w:rStyle w:val="a5"/>
        </w:rPr>
        <w:commentReference w:id="169"/>
      </w:r>
      <w:r w:rsidRPr="001F4863">
        <w:t>.</w:t>
      </w:r>
      <w:r w:rsidRPr="001F4863">
        <w:rPr>
          <w:spacing w:val="-12"/>
        </w:rPr>
        <w:t xml:space="preserve"> </w:t>
      </w:r>
      <w:r w:rsidRPr="001F4863">
        <w:t>During</w:t>
      </w:r>
      <w:r w:rsidRPr="001F4863">
        <w:rPr>
          <w:spacing w:val="-12"/>
        </w:rPr>
        <w:t xml:space="preserve"> </w:t>
      </w:r>
      <w:r w:rsidRPr="001F4863">
        <w:t>this period,</w:t>
      </w:r>
      <w:r w:rsidRPr="001F4863">
        <w:rPr>
          <w:spacing w:val="-19"/>
        </w:rPr>
        <w:t xml:space="preserve"> </w:t>
      </w:r>
      <w:r w:rsidRPr="001F4863">
        <w:t>the</w:t>
      </w:r>
      <w:r w:rsidRPr="001F4863">
        <w:rPr>
          <w:spacing w:val="-19"/>
        </w:rPr>
        <w:t xml:space="preserve"> </w:t>
      </w:r>
      <w:r w:rsidRPr="001F4863">
        <w:t>major</w:t>
      </w:r>
      <w:r w:rsidRPr="001F4863">
        <w:rPr>
          <w:spacing w:val="-19"/>
        </w:rPr>
        <w:t xml:space="preserve"> </w:t>
      </w:r>
      <w:r w:rsidRPr="001F4863">
        <w:t>war</w:t>
      </w:r>
      <w:r w:rsidRPr="001F4863">
        <w:rPr>
          <w:spacing w:val="-19"/>
        </w:rPr>
        <w:t xml:space="preserve"> </w:t>
      </w:r>
      <w:r w:rsidRPr="001F4863">
        <w:t>was</w:t>
      </w:r>
      <w:r w:rsidRPr="001F4863">
        <w:rPr>
          <w:spacing w:val="-19"/>
        </w:rPr>
        <w:t xml:space="preserve"> </w:t>
      </w:r>
      <w:r w:rsidRPr="001F4863">
        <w:t>the</w:t>
      </w:r>
      <w:r w:rsidRPr="001F4863">
        <w:rPr>
          <w:spacing w:val="-19"/>
        </w:rPr>
        <w:t xml:space="preserve"> </w:t>
      </w:r>
      <w:r w:rsidRPr="001F4863">
        <w:t>Franco</w:t>
      </w:r>
      <w:del w:id="170" w:author="Annabel" w:date="2019-03-17T16:41:00Z">
        <w:r w:rsidRPr="001F4863" w:rsidDel="009519E1">
          <w:delText>-</w:delText>
        </w:r>
      </w:del>
      <w:ins w:id="171" w:author="Annabel" w:date="2019-03-17T16:41:00Z">
        <w:r w:rsidR="009519E1">
          <w:t>–</w:t>
        </w:r>
      </w:ins>
      <w:r w:rsidRPr="001F4863">
        <w:t>Prussian</w:t>
      </w:r>
      <w:r w:rsidRPr="001F4863">
        <w:rPr>
          <w:spacing w:val="-19"/>
        </w:rPr>
        <w:t xml:space="preserve"> </w:t>
      </w:r>
      <w:r w:rsidRPr="001F4863">
        <w:t>war.</w:t>
      </w:r>
      <w:r w:rsidRPr="001F4863">
        <w:rPr>
          <w:spacing w:val="-19"/>
        </w:rPr>
        <w:t xml:space="preserve"> </w:t>
      </w:r>
      <w:r w:rsidRPr="001F4863">
        <w:rPr>
          <w:spacing w:val="-9"/>
        </w:rPr>
        <w:t>We</w:t>
      </w:r>
      <w:r w:rsidRPr="001F4863">
        <w:rPr>
          <w:spacing w:val="-19"/>
        </w:rPr>
        <w:t xml:space="preserve"> </w:t>
      </w:r>
      <w:r w:rsidRPr="001F4863">
        <w:t>uploaded</w:t>
      </w:r>
      <w:r w:rsidRPr="001F4863">
        <w:rPr>
          <w:spacing w:val="-19"/>
        </w:rPr>
        <w:t xml:space="preserve"> </w:t>
      </w:r>
      <w:r w:rsidRPr="001F4863">
        <w:t>the</w:t>
      </w:r>
      <w:r w:rsidRPr="001F4863">
        <w:rPr>
          <w:spacing w:val="-19"/>
        </w:rPr>
        <w:t xml:space="preserve"> </w:t>
      </w:r>
      <w:r w:rsidRPr="001F4863">
        <w:t xml:space="preserve">python </w:t>
      </w:r>
      <w:r w:rsidRPr="001F4863">
        <w:rPr>
          <w:w w:val="95"/>
        </w:rPr>
        <w:t>file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for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processing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data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named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554DataPreprocessing.py.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Using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this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>bubble</w:t>
      </w:r>
      <w:r w:rsidRPr="001F4863">
        <w:rPr>
          <w:spacing w:val="-29"/>
          <w:w w:val="95"/>
        </w:rPr>
        <w:t xml:space="preserve"> </w:t>
      </w:r>
      <w:r w:rsidRPr="001F4863">
        <w:rPr>
          <w:w w:val="95"/>
        </w:rPr>
        <w:t xml:space="preserve">chart, </w:t>
      </w:r>
      <w:r w:rsidRPr="001F4863">
        <w:rPr>
          <w:spacing w:val="-3"/>
          <w:w w:val="95"/>
        </w:rPr>
        <w:t>we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explain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how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number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countries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at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war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has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changed</w:t>
      </w:r>
      <w:r w:rsidRPr="001F4863">
        <w:rPr>
          <w:spacing w:val="-14"/>
          <w:w w:val="95"/>
        </w:rPr>
        <w:t xml:space="preserve"> </w:t>
      </w:r>
      <w:r w:rsidRPr="001F4863">
        <w:rPr>
          <w:spacing w:val="-3"/>
          <w:w w:val="95"/>
        </w:rPr>
        <w:t>over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time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and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 xml:space="preserve">which </w:t>
      </w:r>
      <w:r w:rsidRPr="001F4863">
        <w:t>wars were major events in each period of</w:t>
      </w:r>
      <w:r w:rsidRPr="001F4863">
        <w:rPr>
          <w:spacing w:val="20"/>
        </w:rPr>
        <w:t xml:space="preserve"> </w:t>
      </w:r>
      <w:r w:rsidRPr="001F4863">
        <w:t>interest.</w:t>
      </w:r>
    </w:p>
    <w:p w14:paraId="5B8ADD28" w14:textId="77777777" w:rsidR="00145744" w:rsidRPr="001F4863" w:rsidRDefault="00145744">
      <w:pPr>
        <w:pStyle w:val="a3"/>
        <w:spacing w:before="5"/>
        <w:rPr>
          <w:sz w:val="23"/>
        </w:rPr>
      </w:pPr>
    </w:p>
    <w:p w14:paraId="7953330D" w14:textId="77777777" w:rsidR="00145744" w:rsidRPr="001F4863" w:rsidRDefault="0031762C">
      <w:pPr>
        <w:pStyle w:val="2"/>
        <w:numPr>
          <w:ilvl w:val="1"/>
          <w:numId w:val="2"/>
        </w:numPr>
        <w:tabs>
          <w:tab w:val="left" w:pos="1497"/>
          <w:tab w:val="left" w:pos="1498"/>
        </w:tabs>
      </w:pPr>
      <w:r w:rsidRPr="001F4863">
        <w:t>Bar Chart and</w:t>
      </w:r>
      <w:r w:rsidRPr="001F4863">
        <w:rPr>
          <w:spacing w:val="-28"/>
        </w:rPr>
        <w:t xml:space="preserve"> </w:t>
      </w:r>
      <w:r w:rsidRPr="001F4863">
        <w:t>Map</w:t>
      </w:r>
    </w:p>
    <w:p w14:paraId="07DA6CAB" w14:textId="77777777" w:rsidR="00145744" w:rsidRPr="001F4863" w:rsidRDefault="0031762C">
      <w:pPr>
        <w:pStyle w:val="a3"/>
        <w:spacing w:before="81"/>
        <w:ind w:left="975" w:right="1585"/>
        <w:jc w:val="both"/>
      </w:pPr>
      <w:r w:rsidRPr="001F4863">
        <w:rPr>
          <w:spacing w:val="-9"/>
        </w:rPr>
        <w:t>We</w:t>
      </w:r>
      <w:r w:rsidRPr="001F4863">
        <w:rPr>
          <w:spacing w:val="-17"/>
        </w:rPr>
        <w:t xml:space="preserve"> </w:t>
      </w:r>
      <w:r w:rsidRPr="001F4863">
        <w:t>used</w:t>
      </w:r>
      <w:r w:rsidRPr="001F4863">
        <w:rPr>
          <w:spacing w:val="-17"/>
        </w:rPr>
        <w:t xml:space="preserve"> </w:t>
      </w:r>
      <w:r w:rsidRPr="001F4863">
        <w:t>the</w:t>
      </w:r>
      <w:r w:rsidRPr="001F4863">
        <w:rPr>
          <w:spacing w:val="-17"/>
        </w:rPr>
        <w:t xml:space="preserve"> </w:t>
      </w:r>
      <w:proofErr w:type="spellStart"/>
      <w:r w:rsidRPr="001F4863">
        <w:t>geoMercator</w:t>
      </w:r>
      <w:proofErr w:type="spellEnd"/>
      <w:r w:rsidRPr="001F4863">
        <w:rPr>
          <w:spacing w:val="-17"/>
        </w:rPr>
        <w:t xml:space="preserve"> </w:t>
      </w:r>
      <w:r w:rsidRPr="001F4863">
        <w:t>function</w:t>
      </w:r>
      <w:r w:rsidRPr="001F4863">
        <w:rPr>
          <w:spacing w:val="-17"/>
        </w:rPr>
        <w:t xml:space="preserve"> </w:t>
      </w:r>
      <w:r w:rsidRPr="001F4863">
        <w:t>to</w:t>
      </w:r>
      <w:r w:rsidRPr="001F4863">
        <w:rPr>
          <w:spacing w:val="-17"/>
        </w:rPr>
        <w:t xml:space="preserve"> </w:t>
      </w:r>
      <w:r w:rsidRPr="001F4863">
        <w:t>draw</w:t>
      </w:r>
      <w:r w:rsidRPr="001F4863">
        <w:rPr>
          <w:spacing w:val="-17"/>
        </w:rPr>
        <w:t xml:space="preserve"> </w:t>
      </w:r>
      <w:r w:rsidRPr="001F4863">
        <w:t>the</w:t>
      </w:r>
      <w:r w:rsidRPr="001F4863">
        <w:rPr>
          <w:spacing w:val="-17"/>
        </w:rPr>
        <w:t xml:space="preserve"> </w:t>
      </w:r>
      <w:r w:rsidRPr="001F4863">
        <w:t>map.</w:t>
      </w:r>
      <w:r w:rsidRPr="001F4863">
        <w:rPr>
          <w:spacing w:val="-17"/>
        </w:rPr>
        <w:t xml:space="preserve"> </w:t>
      </w:r>
      <w:r w:rsidRPr="001F4863">
        <w:t>Using</w:t>
      </w:r>
      <w:r w:rsidRPr="001F4863">
        <w:rPr>
          <w:spacing w:val="-17"/>
        </w:rPr>
        <w:t xml:space="preserve"> </w:t>
      </w:r>
      <w:r w:rsidRPr="001F4863">
        <w:t>the</w:t>
      </w:r>
      <w:r w:rsidRPr="001F4863">
        <w:rPr>
          <w:spacing w:val="-17"/>
        </w:rPr>
        <w:t xml:space="preserve"> </w:t>
      </w:r>
      <w:proofErr w:type="spellStart"/>
      <w:r w:rsidRPr="001F4863">
        <w:t>GeoJSON</w:t>
      </w:r>
      <w:proofErr w:type="spellEnd"/>
      <w:r w:rsidRPr="001F4863">
        <w:rPr>
          <w:spacing w:val="-17"/>
        </w:rPr>
        <w:t xml:space="preserve"> </w:t>
      </w:r>
      <w:r w:rsidRPr="001F4863">
        <w:t xml:space="preserve">file, </w:t>
      </w:r>
      <w:r w:rsidRPr="001F4863">
        <w:rPr>
          <w:spacing w:val="-3"/>
        </w:rPr>
        <w:t>we</w:t>
      </w:r>
      <w:r w:rsidRPr="001F4863">
        <w:rPr>
          <w:spacing w:val="-32"/>
        </w:rPr>
        <w:t xml:space="preserve"> </w:t>
      </w:r>
      <w:r w:rsidRPr="001F4863">
        <w:t>created</w:t>
      </w:r>
      <w:r w:rsidRPr="001F4863">
        <w:rPr>
          <w:spacing w:val="-32"/>
        </w:rPr>
        <w:t xml:space="preserve"> </w:t>
      </w:r>
      <w:r w:rsidRPr="001F4863">
        <w:t>a</w:t>
      </w:r>
      <w:r w:rsidRPr="001F4863">
        <w:rPr>
          <w:spacing w:val="-32"/>
        </w:rPr>
        <w:t xml:space="preserve"> </w:t>
      </w:r>
      <w:r w:rsidRPr="001F4863">
        <w:t>projection</w:t>
      </w:r>
      <w:r w:rsidRPr="001F4863">
        <w:rPr>
          <w:spacing w:val="-32"/>
        </w:rPr>
        <w:t xml:space="preserve"> </w:t>
      </w:r>
      <w:r w:rsidRPr="001F4863">
        <w:t>and</w:t>
      </w:r>
      <w:r w:rsidRPr="001F4863">
        <w:rPr>
          <w:spacing w:val="-32"/>
        </w:rPr>
        <w:t xml:space="preserve"> </w:t>
      </w:r>
      <w:r w:rsidRPr="001F4863">
        <w:t>drew</w:t>
      </w:r>
      <w:r w:rsidRPr="001F4863">
        <w:rPr>
          <w:spacing w:val="-32"/>
        </w:rPr>
        <w:t xml:space="preserve"> </w:t>
      </w:r>
      <w:r w:rsidRPr="001F4863">
        <w:t>the</w:t>
      </w:r>
      <w:r w:rsidRPr="001F4863">
        <w:rPr>
          <w:spacing w:val="-32"/>
        </w:rPr>
        <w:t xml:space="preserve"> </w:t>
      </w:r>
      <w:r w:rsidRPr="001F4863">
        <w:t>path</w:t>
      </w:r>
      <w:r w:rsidRPr="001F4863">
        <w:rPr>
          <w:spacing w:val="-32"/>
        </w:rPr>
        <w:t xml:space="preserve"> </w:t>
      </w:r>
      <w:r w:rsidRPr="001F4863">
        <w:t>using</w:t>
      </w:r>
      <w:r w:rsidRPr="001F4863">
        <w:rPr>
          <w:spacing w:val="-32"/>
        </w:rPr>
        <w:t xml:space="preserve"> </w:t>
      </w:r>
      <w:ins w:id="172" w:author="Annabel" w:date="2019-03-17T16:43:00Z">
        <w:r w:rsidR="009519E1">
          <w:rPr>
            <w:spacing w:val="-32"/>
          </w:rPr>
          <w:t xml:space="preserve">a </w:t>
        </w:r>
      </w:ins>
      <w:r w:rsidRPr="001F4863">
        <w:t>data</w:t>
      </w:r>
      <w:r w:rsidRPr="001F4863">
        <w:rPr>
          <w:spacing w:val="-32"/>
        </w:rPr>
        <w:t xml:space="preserve"> </w:t>
      </w:r>
      <w:r w:rsidRPr="001F4863">
        <w:t>join.</w:t>
      </w:r>
      <w:r w:rsidRPr="001F4863">
        <w:rPr>
          <w:spacing w:val="-32"/>
        </w:rPr>
        <w:t xml:space="preserve"> </w:t>
      </w:r>
      <w:r w:rsidRPr="001F4863">
        <w:t>After</w:t>
      </w:r>
      <w:r w:rsidRPr="001F4863">
        <w:rPr>
          <w:spacing w:val="-32"/>
        </w:rPr>
        <w:t xml:space="preserve"> </w:t>
      </w:r>
      <w:r w:rsidRPr="001F4863">
        <w:t>completing</w:t>
      </w:r>
      <w:r w:rsidRPr="001F4863">
        <w:rPr>
          <w:spacing w:val="-32"/>
        </w:rPr>
        <w:t xml:space="preserve"> </w:t>
      </w:r>
      <w:r w:rsidRPr="001F4863">
        <w:t>the data</w:t>
      </w:r>
      <w:r w:rsidRPr="001F4863">
        <w:rPr>
          <w:spacing w:val="-30"/>
        </w:rPr>
        <w:t xml:space="preserve"> </w:t>
      </w:r>
      <w:r w:rsidRPr="001F4863">
        <w:t>join,</w:t>
      </w:r>
      <w:r w:rsidRPr="001F4863">
        <w:rPr>
          <w:spacing w:val="-30"/>
        </w:rPr>
        <w:t xml:space="preserve"> </w:t>
      </w:r>
      <w:r w:rsidRPr="001F4863">
        <w:rPr>
          <w:spacing w:val="-3"/>
        </w:rPr>
        <w:t>we</w:t>
      </w:r>
      <w:r w:rsidRPr="001F4863">
        <w:rPr>
          <w:spacing w:val="-30"/>
        </w:rPr>
        <w:t xml:space="preserve"> </w:t>
      </w:r>
      <w:r w:rsidRPr="001F4863">
        <w:t>created</w:t>
      </w:r>
      <w:r w:rsidRPr="001F4863">
        <w:rPr>
          <w:spacing w:val="-30"/>
        </w:rPr>
        <w:t xml:space="preserve"> </w:t>
      </w:r>
      <w:r w:rsidRPr="001F4863">
        <w:t>the</w:t>
      </w:r>
      <w:r w:rsidRPr="001F4863">
        <w:rPr>
          <w:spacing w:val="-30"/>
        </w:rPr>
        <w:t xml:space="preserve"> </w:t>
      </w:r>
      <w:r w:rsidRPr="001F4863">
        <w:t>bars.</w:t>
      </w:r>
      <w:r w:rsidRPr="001F4863">
        <w:rPr>
          <w:spacing w:val="-30"/>
        </w:rPr>
        <w:t xml:space="preserve"> </w:t>
      </w:r>
      <w:r w:rsidRPr="001F4863">
        <w:t>When</w:t>
      </w:r>
      <w:r w:rsidRPr="001F4863">
        <w:rPr>
          <w:spacing w:val="-30"/>
        </w:rPr>
        <w:t xml:space="preserve"> </w:t>
      </w:r>
      <w:commentRangeStart w:id="173"/>
      <w:del w:id="174" w:author="Annabel" w:date="2019-03-17T16:43:00Z">
        <w:r w:rsidRPr="001F4863" w:rsidDel="009519E1">
          <w:delText>the</w:delText>
        </w:r>
        <w:r w:rsidRPr="001F4863" w:rsidDel="009519E1">
          <w:rPr>
            <w:spacing w:val="-30"/>
          </w:rPr>
          <w:delText xml:space="preserve"> </w:delText>
        </w:r>
      </w:del>
      <w:r w:rsidRPr="001F4863">
        <w:t>user</w:t>
      </w:r>
      <w:ins w:id="175" w:author="Annabel" w:date="2019-03-17T16:43:00Z">
        <w:r w:rsidR="009519E1">
          <w:t>s</w:t>
        </w:r>
        <w:commentRangeEnd w:id="173"/>
        <w:r w:rsidR="009519E1">
          <w:rPr>
            <w:rStyle w:val="a5"/>
          </w:rPr>
          <w:commentReference w:id="173"/>
        </w:r>
      </w:ins>
      <w:r w:rsidRPr="001F4863">
        <w:rPr>
          <w:spacing w:val="-30"/>
        </w:rPr>
        <w:t xml:space="preserve"> </w:t>
      </w:r>
      <w:r w:rsidRPr="001F4863">
        <w:t>hover</w:t>
      </w:r>
      <w:del w:id="176" w:author="Annabel" w:date="2019-03-17T16:43:00Z">
        <w:r w:rsidRPr="001F4863" w:rsidDel="009519E1">
          <w:delText>s</w:delText>
        </w:r>
      </w:del>
      <w:r w:rsidRPr="001F4863">
        <w:rPr>
          <w:spacing w:val="-30"/>
        </w:rPr>
        <w:t xml:space="preserve"> </w:t>
      </w:r>
      <w:r w:rsidRPr="001F4863">
        <w:t>their</w:t>
      </w:r>
      <w:r w:rsidRPr="001F4863">
        <w:rPr>
          <w:spacing w:val="-30"/>
        </w:rPr>
        <w:t xml:space="preserve"> </w:t>
      </w:r>
      <w:r w:rsidRPr="001F4863">
        <w:t>mouse</w:t>
      </w:r>
      <w:r w:rsidRPr="001F4863">
        <w:rPr>
          <w:spacing w:val="-30"/>
        </w:rPr>
        <w:t xml:space="preserve"> </w:t>
      </w:r>
      <w:r w:rsidRPr="001F4863">
        <w:rPr>
          <w:spacing w:val="-3"/>
        </w:rPr>
        <w:t>over</w:t>
      </w:r>
      <w:r w:rsidRPr="001F4863">
        <w:rPr>
          <w:spacing w:val="-30"/>
        </w:rPr>
        <w:t xml:space="preserve"> </w:t>
      </w:r>
      <w:r w:rsidRPr="001F4863">
        <w:t>the</w:t>
      </w:r>
      <w:r w:rsidRPr="001F4863">
        <w:rPr>
          <w:spacing w:val="-30"/>
        </w:rPr>
        <w:t xml:space="preserve"> </w:t>
      </w:r>
      <w:r w:rsidRPr="001F4863">
        <w:t xml:space="preserve">bars, </w:t>
      </w:r>
      <w:r w:rsidRPr="001F4863">
        <w:rPr>
          <w:w w:val="95"/>
        </w:rPr>
        <w:t>the</w:t>
      </w:r>
      <w:r w:rsidRPr="001F4863">
        <w:rPr>
          <w:spacing w:val="-14"/>
          <w:w w:val="95"/>
        </w:rPr>
        <w:t xml:space="preserve"> </w:t>
      </w:r>
      <w:del w:id="177" w:author="Annabel" w:date="2019-03-17T16:03:00Z">
        <w:r w:rsidRPr="001F4863" w:rsidDel="001F4863">
          <w:rPr>
            <w:w w:val="95"/>
          </w:rPr>
          <w:delText>militarized</w:delText>
        </w:r>
        <w:r w:rsidRPr="001F4863" w:rsidDel="001F4863">
          <w:rPr>
            <w:spacing w:val="-14"/>
            <w:w w:val="95"/>
          </w:rPr>
          <w:delText xml:space="preserve"> </w:delText>
        </w:r>
        <w:r w:rsidRPr="001F4863" w:rsidDel="001F4863">
          <w:rPr>
            <w:w w:val="95"/>
          </w:rPr>
          <w:delText>interstate</w:delText>
        </w:r>
        <w:r w:rsidRPr="001F4863" w:rsidDel="001F4863">
          <w:rPr>
            <w:spacing w:val="-14"/>
            <w:w w:val="95"/>
          </w:rPr>
          <w:delText xml:space="preserve"> </w:delText>
        </w:r>
        <w:r w:rsidRPr="001F4863" w:rsidDel="001F4863">
          <w:rPr>
            <w:w w:val="95"/>
          </w:rPr>
          <w:delText>disputes</w:delText>
        </w:r>
        <w:r w:rsidRPr="001F4863" w:rsidDel="001F4863">
          <w:rPr>
            <w:spacing w:val="-14"/>
            <w:w w:val="95"/>
          </w:rPr>
          <w:delText xml:space="preserve"> </w:delText>
        </w:r>
        <w:r w:rsidRPr="001F4863" w:rsidDel="001F4863">
          <w:rPr>
            <w:w w:val="95"/>
          </w:rPr>
          <w:delText>(</w:delText>
        </w:r>
      </w:del>
      <w:r w:rsidRPr="001F4863">
        <w:rPr>
          <w:w w:val="95"/>
        </w:rPr>
        <w:t>MID</w:t>
      </w:r>
      <w:del w:id="178" w:author="Annabel" w:date="2019-03-17T16:43:00Z">
        <w:r w:rsidRPr="001F4863" w:rsidDel="009519E1">
          <w:rPr>
            <w:w w:val="95"/>
          </w:rPr>
          <w:delText>s</w:delText>
        </w:r>
      </w:del>
      <w:del w:id="179" w:author="Annabel" w:date="2019-03-17T16:03:00Z">
        <w:r w:rsidRPr="001F4863" w:rsidDel="001F4863">
          <w:rPr>
            <w:w w:val="95"/>
          </w:rPr>
          <w:delText>)</w:delText>
        </w:r>
      </w:del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information</w:t>
      </w:r>
      <w:r w:rsidRPr="001F4863">
        <w:rPr>
          <w:spacing w:val="-14"/>
          <w:w w:val="95"/>
        </w:rPr>
        <w:t xml:space="preserve"> </w:t>
      </w:r>
      <w:proofErr w:type="gramStart"/>
      <w:r w:rsidRPr="001F4863">
        <w:rPr>
          <w:w w:val="95"/>
        </w:rPr>
        <w:t>appears</w:t>
      </w:r>
      <w:proofErr w:type="gramEnd"/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and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they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can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 xml:space="preserve">see where the outbreaks of MIDs occurred. </w:t>
      </w:r>
      <w:r w:rsidRPr="001F4863">
        <w:rPr>
          <w:spacing w:val="-9"/>
          <w:w w:val="95"/>
        </w:rPr>
        <w:t xml:space="preserve">We </w:t>
      </w:r>
      <w:r w:rsidRPr="001F4863">
        <w:rPr>
          <w:w w:val="95"/>
        </w:rPr>
        <w:t>explain and show the</w:t>
      </w:r>
      <w:r w:rsidRPr="001F4863">
        <w:rPr>
          <w:spacing w:val="-30"/>
          <w:w w:val="95"/>
        </w:rPr>
        <w:t xml:space="preserve"> </w:t>
      </w:r>
      <w:r w:rsidRPr="001F4863">
        <w:rPr>
          <w:w w:val="95"/>
        </w:rPr>
        <w:t xml:space="preserve">corresponding </w:t>
      </w:r>
      <w:r w:rsidRPr="001F4863">
        <w:t>information</w:t>
      </w:r>
      <w:r w:rsidRPr="001F4863">
        <w:rPr>
          <w:spacing w:val="-11"/>
        </w:rPr>
        <w:t xml:space="preserve"> </w:t>
      </w:r>
      <w:r w:rsidRPr="001F4863">
        <w:t>in</w:t>
      </w:r>
      <w:r w:rsidRPr="001F4863">
        <w:rPr>
          <w:spacing w:val="-11"/>
        </w:rPr>
        <w:t xml:space="preserve"> </w:t>
      </w:r>
      <w:r w:rsidRPr="001F4863">
        <w:t>the</w:t>
      </w:r>
      <w:r w:rsidRPr="001F4863">
        <w:rPr>
          <w:spacing w:val="-11"/>
        </w:rPr>
        <w:t xml:space="preserve"> </w:t>
      </w:r>
      <w:r w:rsidRPr="001F4863">
        <w:t>map.</w:t>
      </w:r>
      <w:r w:rsidRPr="001F4863">
        <w:rPr>
          <w:spacing w:val="-11"/>
        </w:rPr>
        <w:t xml:space="preserve"> </w:t>
      </w:r>
      <w:r w:rsidRPr="001F4863">
        <w:rPr>
          <w:spacing w:val="-9"/>
        </w:rPr>
        <w:t>We</w:t>
      </w:r>
      <w:r w:rsidRPr="001F4863">
        <w:rPr>
          <w:spacing w:val="-11"/>
        </w:rPr>
        <w:t xml:space="preserve"> </w:t>
      </w:r>
      <w:r w:rsidRPr="001F4863">
        <w:t>also</w:t>
      </w:r>
      <w:r w:rsidRPr="001F4863">
        <w:rPr>
          <w:spacing w:val="-11"/>
        </w:rPr>
        <w:t xml:space="preserve"> </w:t>
      </w:r>
      <w:r w:rsidRPr="001F4863">
        <w:t>combine</w:t>
      </w:r>
      <w:r w:rsidRPr="001F4863">
        <w:rPr>
          <w:spacing w:val="-11"/>
        </w:rPr>
        <w:t xml:space="preserve"> </w:t>
      </w:r>
      <w:r w:rsidRPr="001F4863">
        <w:t>bar</w:t>
      </w:r>
      <w:r w:rsidRPr="001F4863">
        <w:rPr>
          <w:spacing w:val="-11"/>
        </w:rPr>
        <w:t xml:space="preserve"> </w:t>
      </w:r>
      <w:r w:rsidRPr="001F4863">
        <w:t>charts</w:t>
      </w:r>
      <w:r w:rsidRPr="001F4863">
        <w:rPr>
          <w:spacing w:val="-11"/>
        </w:rPr>
        <w:t xml:space="preserve"> </w:t>
      </w:r>
      <w:r w:rsidRPr="001F4863">
        <w:t>with</w:t>
      </w:r>
      <w:r w:rsidRPr="001F4863">
        <w:rPr>
          <w:spacing w:val="-11"/>
        </w:rPr>
        <w:t xml:space="preserve"> </w:t>
      </w:r>
      <w:r w:rsidRPr="001F4863">
        <w:t>the</w:t>
      </w:r>
      <w:r w:rsidRPr="001F4863">
        <w:rPr>
          <w:spacing w:val="-11"/>
        </w:rPr>
        <w:t xml:space="preserve"> </w:t>
      </w:r>
      <w:r w:rsidRPr="001F4863">
        <w:t>map</w:t>
      </w:r>
      <w:ins w:id="180" w:author="Annabel" w:date="2019-03-17T16:43:00Z">
        <w:r w:rsidR="008257DD" w:rsidRPr="008257DD">
          <w:t xml:space="preserve"> </w:t>
        </w:r>
        <w:commentRangeStart w:id="181"/>
        <w:r w:rsidR="008257DD" w:rsidRPr="001F4863">
          <w:t>us</w:t>
        </w:r>
        <w:r w:rsidR="008257DD">
          <w:t>ing</w:t>
        </w:r>
      </w:ins>
      <w:commentRangeEnd w:id="181"/>
      <w:ins w:id="182" w:author="Annabel" w:date="2019-03-17T16:44:00Z">
        <w:r w:rsidR="008257DD">
          <w:rPr>
            <w:rStyle w:val="a5"/>
          </w:rPr>
          <w:commentReference w:id="181"/>
        </w:r>
      </w:ins>
      <w:del w:id="183" w:author="Annabel" w:date="2019-03-17T16:43:00Z">
        <w:r w:rsidRPr="001F4863" w:rsidDel="008257DD">
          <w:delText>.</w:delText>
        </w:r>
      </w:del>
      <w:r w:rsidRPr="001F4863">
        <w:rPr>
          <w:spacing w:val="-11"/>
        </w:rPr>
        <w:t xml:space="preserve"> </w:t>
      </w:r>
      <w:del w:id="184" w:author="Annabel" w:date="2019-03-17T16:43:00Z">
        <w:r w:rsidRPr="001F4863" w:rsidDel="008257DD">
          <w:delText>The</w:delText>
        </w:r>
        <w:r w:rsidRPr="001F4863" w:rsidDel="008257DD">
          <w:rPr>
            <w:spacing w:val="-11"/>
          </w:rPr>
          <w:delText xml:space="preserve"> </w:delText>
        </w:r>
      </w:del>
      <w:ins w:id="185" w:author="Annabel" w:date="2019-03-17T16:43:00Z">
        <w:r w:rsidR="008257DD">
          <w:t>t</w:t>
        </w:r>
        <w:r w:rsidR="008257DD" w:rsidRPr="001F4863">
          <w:t>he</w:t>
        </w:r>
        <w:r w:rsidR="008257DD" w:rsidRPr="001F4863">
          <w:rPr>
            <w:spacing w:val="-11"/>
          </w:rPr>
          <w:t xml:space="preserve"> </w:t>
        </w:r>
      </w:ins>
      <w:r w:rsidRPr="001F4863">
        <w:t xml:space="preserve">dots- </w:t>
      </w:r>
      <w:proofErr w:type="spellStart"/>
      <w:r w:rsidRPr="001F4863">
        <w:t>drawMIDsDotOnMap</w:t>
      </w:r>
      <w:proofErr w:type="spellEnd"/>
      <w:r w:rsidRPr="001F4863">
        <w:rPr>
          <w:spacing w:val="-22"/>
        </w:rPr>
        <w:t xml:space="preserve"> </w:t>
      </w:r>
      <w:r w:rsidRPr="001F4863">
        <w:t>function</w:t>
      </w:r>
      <w:del w:id="186" w:author="Annabel" w:date="2019-03-17T16:43:00Z">
        <w:r w:rsidRPr="001F4863" w:rsidDel="008257DD">
          <w:rPr>
            <w:spacing w:val="-22"/>
          </w:rPr>
          <w:delText xml:space="preserve"> </w:delText>
        </w:r>
        <w:r w:rsidRPr="001F4863" w:rsidDel="008257DD">
          <w:delText>is</w:delText>
        </w:r>
        <w:r w:rsidRPr="001F4863" w:rsidDel="008257DD">
          <w:rPr>
            <w:spacing w:val="-22"/>
          </w:rPr>
          <w:delText xml:space="preserve"> </w:delText>
        </w:r>
        <w:r w:rsidRPr="001F4863" w:rsidDel="008257DD">
          <w:delText>used</w:delText>
        </w:r>
        <w:r w:rsidRPr="001F4863" w:rsidDel="008257DD">
          <w:rPr>
            <w:spacing w:val="-22"/>
          </w:rPr>
          <w:delText xml:space="preserve"> </w:delText>
        </w:r>
        <w:r w:rsidRPr="001F4863" w:rsidDel="008257DD">
          <w:delText>to</w:delText>
        </w:r>
        <w:r w:rsidRPr="001F4863" w:rsidDel="008257DD">
          <w:rPr>
            <w:spacing w:val="-22"/>
          </w:rPr>
          <w:delText xml:space="preserve"> </w:delText>
        </w:r>
        <w:r w:rsidRPr="001F4863" w:rsidDel="008257DD">
          <w:delText>do</w:delText>
        </w:r>
        <w:r w:rsidRPr="001F4863" w:rsidDel="008257DD">
          <w:rPr>
            <w:spacing w:val="-22"/>
          </w:rPr>
          <w:delText xml:space="preserve"> </w:delText>
        </w:r>
        <w:r w:rsidRPr="001F4863" w:rsidDel="008257DD">
          <w:delText>this</w:delText>
        </w:r>
      </w:del>
      <w:r w:rsidRPr="001F4863">
        <w:t>.</w:t>
      </w:r>
      <w:r w:rsidRPr="001F4863">
        <w:rPr>
          <w:spacing w:val="-22"/>
        </w:rPr>
        <w:t xml:space="preserve"> </w:t>
      </w:r>
      <w:r w:rsidRPr="001F4863">
        <w:t>This</w:t>
      </w:r>
      <w:r w:rsidRPr="001F4863">
        <w:rPr>
          <w:spacing w:val="-22"/>
        </w:rPr>
        <w:t xml:space="preserve"> </w:t>
      </w:r>
      <w:r w:rsidRPr="001F4863">
        <w:t>function</w:t>
      </w:r>
      <w:r w:rsidRPr="001F4863">
        <w:rPr>
          <w:spacing w:val="-22"/>
        </w:rPr>
        <w:t xml:space="preserve"> </w:t>
      </w:r>
      <w:r w:rsidRPr="001F4863">
        <w:t>is</w:t>
      </w:r>
      <w:r w:rsidRPr="001F4863">
        <w:rPr>
          <w:spacing w:val="-22"/>
        </w:rPr>
        <w:t xml:space="preserve"> </w:t>
      </w:r>
      <w:r w:rsidRPr="001F4863">
        <w:t>called</w:t>
      </w:r>
      <w:r w:rsidRPr="001F4863">
        <w:rPr>
          <w:spacing w:val="-22"/>
        </w:rPr>
        <w:t xml:space="preserve"> </w:t>
      </w:r>
      <w:r w:rsidRPr="001F4863">
        <w:t>when the</w:t>
      </w:r>
      <w:r w:rsidRPr="001F4863">
        <w:rPr>
          <w:spacing w:val="-17"/>
        </w:rPr>
        <w:t xml:space="preserve"> </w:t>
      </w:r>
      <w:r w:rsidRPr="001F4863">
        <w:t>bar</w:t>
      </w:r>
      <w:r w:rsidRPr="001F4863">
        <w:rPr>
          <w:spacing w:val="-18"/>
        </w:rPr>
        <w:t xml:space="preserve"> </w:t>
      </w:r>
      <w:r w:rsidRPr="001F4863">
        <w:t>charts</w:t>
      </w:r>
      <w:r w:rsidRPr="001F4863">
        <w:rPr>
          <w:spacing w:val="-17"/>
        </w:rPr>
        <w:t xml:space="preserve"> </w:t>
      </w:r>
      <w:r w:rsidRPr="001F4863">
        <w:t>are</w:t>
      </w:r>
      <w:r w:rsidRPr="001F4863">
        <w:rPr>
          <w:spacing w:val="-18"/>
        </w:rPr>
        <w:t xml:space="preserve"> </w:t>
      </w:r>
      <w:r w:rsidRPr="001F4863">
        <w:t>clicked.</w:t>
      </w:r>
      <w:r w:rsidRPr="001F4863">
        <w:rPr>
          <w:spacing w:val="-17"/>
        </w:rPr>
        <w:t xml:space="preserve"> </w:t>
      </w:r>
      <w:r w:rsidRPr="001F4863">
        <w:t>When</w:t>
      </w:r>
      <w:r w:rsidRPr="001F4863">
        <w:rPr>
          <w:spacing w:val="-18"/>
        </w:rPr>
        <w:t xml:space="preserve"> </w:t>
      </w:r>
      <w:r w:rsidRPr="001F4863">
        <w:t>the</w:t>
      </w:r>
      <w:r w:rsidRPr="001F4863">
        <w:rPr>
          <w:spacing w:val="-17"/>
        </w:rPr>
        <w:t xml:space="preserve"> </w:t>
      </w:r>
      <w:r w:rsidRPr="001F4863">
        <w:t>user</w:t>
      </w:r>
      <w:del w:id="187" w:author="Annabel" w:date="2019-03-17T16:44:00Z">
        <w:r w:rsidRPr="001F4863" w:rsidDel="008257DD">
          <w:delText>’</w:delText>
        </w:r>
      </w:del>
      <w:r w:rsidRPr="001F4863">
        <w:t>s</w:t>
      </w:r>
      <w:ins w:id="188" w:author="Annabel" w:date="2019-03-17T16:44:00Z">
        <w:r w:rsidR="008257DD">
          <w:t>’</w:t>
        </w:r>
      </w:ins>
      <w:r w:rsidRPr="001F4863">
        <w:rPr>
          <w:spacing w:val="-17"/>
        </w:rPr>
        <w:t xml:space="preserve"> </w:t>
      </w:r>
      <w:r w:rsidRPr="001F4863">
        <w:t>mouse</w:t>
      </w:r>
      <w:r w:rsidRPr="001F4863">
        <w:rPr>
          <w:spacing w:val="-18"/>
        </w:rPr>
        <w:t xml:space="preserve"> </w:t>
      </w:r>
      <w:r w:rsidRPr="001F4863">
        <w:t>hovers</w:t>
      </w:r>
      <w:r w:rsidRPr="001F4863">
        <w:rPr>
          <w:spacing w:val="-17"/>
        </w:rPr>
        <w:t xml:space="preserve"> </w:t>
      </w:r>
      <w:r w:rsidRPr="001F4863">
        <w:rPr>
          <w:spacing w:val="-3"/>
        </w:rPr>
        <w:t>over</w:t>
      </w:r>
      <w:r w:rsidRPr="001F4863">
        <w:rPr>
          <w:spacing w:val="-17"/>
        </w:rPr>
        <w:t xml:space="preserve"> </w:t>
      </w:r>
      <w:r w:rsidRPr="001F4863">
        <w:t>the</w:t>
      </w:r>
      <w:r w:rsidRPr="001F4863">
        <w:rPr>
          <w:spacing w:val="-18"/>
        </w:rPr>
        <w:t xml:space="preserve"> </w:t>
      </w:r>
      <w:r w:rsidRPr="001F4863">
        <w:t>MID</w:t>
      </w:r>
      <w:r w:rsidRPr="001F4863">
        <w:rPr>
          <w:spacing w:val="-17"/>
        </w:rPr>
        <w:t xml:space="preserve"> </w:t>
      </w:r>
      <w:r w:rsidRPr="001F4863">
        <w:t>point, they</w:t>
      </w:r>
      <w:r w:rsidRPr="001F4863">
        <w:rPr>
          <w:spacing w:val="-29"/>
        </w:rPr>
        <w:t xml:space="preserve"> </w:t>
      </w:r>
      <w:r w:rsidRPr="001F4863">
        <w:t>are</w:t>
      </w:r>
      <w:r w:rsidRPr="001F4863">
        <w:rPr>
          <w:spacing w:val="-29"/>
        </w:rPr>
        <w:t xml:space="preserve"> </w:t>
      </w:r>
      <w:r w:rsidRPr="001F4863">
        <w:t>shown</w:t>
      </w:r>
      <w:r w:rsidRPr="001F4863">
        <w:rPr>
          <w:spacing w:val="-29"/>
        </w:rPr>
        <w:t xml:space="preserve"> </w:t>
      </w:r>
      <w:r w:rsidRPr="001F4863">
        <w:t>year</w:t>
      </w:r>
      <w:r w:rsidRPr="001F4863">
        <w:rPr>
          <w:spacing w:val="-29"/>
        </w:rPr>
        <w:t xml:space="preserve"> </w:t>
      </w:r>
      <w:r w:rsidRPr="001F4863">
        <w:t>and</w:t>
      </w:r>
      <w:r w:rsidRPr="001F4863">
        <w:rPr>
          <w:spacing w:val="-29"/>
        </w:rPr>
        <w:t xml:space="preserve"> </w:t>
      </w:r>
      <w:r w:rsidRPr="001F4863">
        <w:t>location</w:t>
      </w:r>
      <w:r w:rsidRPr="001F4863">
        <w:rPr>
          <w:spacing w:val="-29"/>
        </w:rPr>
        <w:t xml:space="preserve"> </w:t>
      </w:r>
      <w:r w:rsidRPr="001F4863">
        <w:t>information.</w:t>
      </w:r>
      <w:r w:rsidRPr="001F4863">
        <w:rPr>
          <w:spacing w:val="-29"/>
        </w:rPr>
        <w:t xml:space="preserve"> </w:t>
      </w:r>
      <w:r w:rsidRPr="001F4863">
        <w:t>Using</w:t>
      </w:r>
      <w:r w:rsidRPr="001F4863">
        <w:rPr>
          <w:spacing w:val="-29"/>
        </w:rPr>
        <w:t xml:space="preserve"> </w:t>
      </w:r>
      <w:r w:rsidRPr="001F4863">
        <w:t>a</w:t>
      </w:r>
      <w:r w:rsidRPr="001F4863">
        <w:rPr>
          <w:spacing w:val="-29"/>
        </w:rPr>
        <w:t xml:space="preserve"> </w:t>
      </w:r>
      <w:r w:rsidRPr="001F4863">
        <w:t>similar</w:t>
      </w:r>
      <w:r w:rsidRPr="001F4863">
        <w:rPr>
          <w:spacing w:val="-29"/>
        </w:rPr>
        <w:t xml:space="preserve"> </w:t>
      </w:r>
      <w:r w:rsidRPr="001F4863">
        <w:t>process,</w:t>
      </w:r>
      <w:r w:rsidRPr="001F4863">
        <w:rPr>
          <w:spacing w:val="-29"/>
        </w:rPr>
        <w:t xml:space="preserve"> </w:t>
      </w:r>
      <w:r w:rsidRPr="001F4863">
        <w:rPr>
          <w:spacing w:val="-3"/>
        </w:rPr>
        <w:t>we</w:t>
      </w:r>
      <w:r w:rsidRPr="001F4863">
        <w:rPr>
          <w:spacing w:val="-29"/>
        </w:rPr>
        <w:t xml:space="preserve"> </w:t>
      </w:r>
      <w:r w:rsidRPr="001F4863">
        <w:t xml:space="preserve">plot the bars and maps for the </w:t>
      </w:r>
      <w:r w:rsidRPr="001F4863">
        <w:rPr>
          <w:spacing w:val="-5"/>
        </w:rPr>
        <w:t xml:space="preserve">Wars </w:t>
      </w:r>
      <w:r w:rsidRPr="001F4863">
        <w:t xml:space="preserve">and </w:t>
      </w:r>
      <w:r w:rsidRPr="001F4863">
        <w:rPr>
          <w:spacing w:val="-4"/>
        </w:rPr>
        <w:t xml:space="preserve">Trade </w:t>
      </w:r>
      <w:del w:id="189" w:author="Annabel" w:date="2019-03-17T16:03:00Z">
        <w:r w:rsidRPr="001F4863" w:rsidDel="001F4863">
          <w:delText>data</w:delText>
        </w:r>
        <w:r w:rsidRPr="001F4863" w:rsidDel="001F4863">
          <w:rPr>
            <w:spacing w:val="40"/>
          </w:rPr>
          <w:delText xml:space="preserve"> </w:delText>
        </w:r>
        <w:r w:rsidRPr="001F4863" w:rsidDel="001F4863">
          <w:delText>set</w:delText>
        </w:r>
      </w:del>
      <w:ins w:id="190" w:author="Annabel" w:date="2019-03-17T16:03:00Z">
        <w:r w:rsidR="001F4863">
          <w:t>dataset</w:t>
        </w:r>
      </w:ins>
      <w:r w:rsidRPr="001F4863">
        <w:t>s.</w:t>
      </w:r>
    </w:p>
    <w:p w14:paraId="618781CF" w14:textId="77777777" w:rsidR="00145744" w:rsidRPr="001F4863" w:rsidRDefault="00145744">
      <w:pPr>
        <w:jc w:val="both"/>
        <w:sectPr w:rsidR="00145744" w:rsidRPr="001F4863">
          <w:headerReference w:type="even" r:id="rId14"/>
          <w:headerReference w:type="default" r:id="rId15"/>
          <w:pgSz w:w="12240" w:h="15840"/>
          <w:pgMar w:top="2040" w:right="1040" w:bottom="280" w:left="1720" w:header="1843" w:footer="0" w:gutter="0"/>
          <w:pgNumType w:start="2"/>
          <w:cols w:space="720"/>
        </w:sectPr>
      </w:pPr>
    </w:p>
    <w:p w14:paraId="268BCA0D" w14:textId="77777777" w:rsidR="00145744" w:rsidRPr="001F4863" w:rsidRDefault="0031762C">
      <w:pPr>
        <w:pStyle w:val="a3"/>
        <w:spacing w:before="7"/>
        <w:rPr>
          <w:sz w:val="18"/>
        </w:rPr>
      </w:pPr>
      <w:r w:rsidRPr="001F4863">
        <w:rPr>
          <w:noProof/>
          <w:lang w:eastAsia="ko-KR"/>
        </w:rPr>
        <w:lastRenderedPageBreak/>
        <w:drawing>
          <wp:anchor distT="0" distB="0" distL="0" distR="0" simplePos="0" relativeHeight="251661312" behindDoc="0" locked="0" layoutInCell="1" allowOverlap="1" wp14:anchorId="74CCAB67" wp14:editId="6AD8968F">
            <wp:simplePos x="0" y="0"/>
            <wp:positionH relativeFrom="page">
              <wp:posOffset>3508188</wp:posOffset>
            </wp:positionH>
            <wp:positionV relativeFrom="page">
              <wp:posOffset>4986302</wp:posOffset>
            </wp:positionV>
            <wp:extent cx="1662398" cy="12312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98" cy="123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863">
        <w:rPr>
          <w:noProof/>
          <w:lang w:eastAsia="ko-KR"/>
        </w:rPr>
        <w:drawing>
          <wp:anchor distT="0" distB="0" distL="0" distR="0" simplePos="0" relativeHeight="251662336" behindDoc="0" locked="0" layoutInCell="1" allowOverlap="1" wp14:anchorId="1214EDCE" wp14:editId="47F3A312">
            <wp:simplePos x="0" y="0"/>
            <wp:positionH relativeFrom="page">
              <wp:posOffset>5337528</wp:posOffset>
            </wp:positionH>
            <wp:positionV relativeFrom="page">
              <wp:posOffset>5093157</wp:posOffset>
            </wp:positionV>
            <wp:extent cx="1677923" cy="11567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923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F3C" w:rsidRPr="001F4863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C3BBF5" wp14:editId="380E9EB7">
                <wp:simplePos x="0" y="0"/>
                <wp:positionH relativeFrom="page">
                  <wp:posOffset>3552190</wp:posOffset>
                </wp:positionH>
                <wp:positionV relativeFrom="page">
                  <wp:posOffset>6304915</wp:posOffset>
                </wp:positionV>
                <wp:extent cx="3924935" cy="2114550"/>
                <wp:effectExtent l="0" t="0" r="0" b="63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935" cy="2114550"/>
                          <a:chOff x="5594" y="9929"/>
                          <a:chExt cx="6181" cy="3330"/>
                        </a:xfrm>
                      </wpg:grpSpPr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4" y="11509"/>
                            <a:ext cx="2679" cy="1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7" y="9928"/>
                            <a:ext cx="3459" cy="3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50D65" id="Group 2" o:spid="_x0000_s1026" style="position:absolute;margin-left:279.7pt;margin-top:496.45pt;width:309.05pt;height:166.5pt;z-index:251663360;mso-position-horizontal-relative:page;mso-position-vertical-relative:page" coordorigin="5594,9929" coordsize="6181,33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594;top:11509;width:2679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8317;top:9928;width:3459;height:3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5BD3251F" w14:textId="77777777" w:rsidR="00145744" w:rsidRPr="001F4863" w:rsidRDefault="0031762C">
      <w:pPr>
        <w:pStyle w:val="2"/>
        <w:numPr>
          <w:ilvl w:val="1"/>
          <w:numId w:val="2"/>
        </w:numPr>
        <w:tabs>
          <w:tab w:val="left" w:pos="1497"/>
          <w:tab w:val="left" w:pos="1498"/>
        </w:tabs>
        <w:spacing w:before="66"/>
      </w:pPr>
      <w:del w:id="191" w:author="Annabel" w:date="2019-03-17T16:05:00Z">
        <w:r w:rsidRPr="001F4863" w:rsidDel="001F4863">
          <w:delText>Scatter</w:delText>
        </w:r>
        <w:r w:rsidRPr="001F4863" w:rsidDel="001F4863">
          <w:rPr>
            <w:spacing w:val="23"/>
          </w:rPr>
          <w:delText xml:space="preserve"> </w:delText>
        </w:r>
        <w:commentRangeStart w:id="192"/>
        <w:r w:rsidRPr="001F4863" w:rsidDel="001F4863">
          <w:delText>Plot</w:delText>
        </w:r>
      </w:del>
      <w:ins w:id="193" w:author="Annabel" w:date="2019-03-17T16:05:00Z">
        <w:r w:rsidR="001F4863" w:rsidRPr="001F4863">
          <w:t>Scatterplot</w:t>
        </w:r>
        <w:commentRangeEnd w:id="192"/>
        <w:r w:rsidR="001F4863">
          <w:rPr>
            <w:rStyle w:val="a5"/>
            <w:rFonts w:ascii="Century" w:eastAsia="Century" w:hAnsi="Century" w:cs="Century"/>
            <w:b w:val="0"/>
            <w:bCs w:val="0"/>
          </w:rPr>
          <w:commentReference w:id="192"/>
        </w:r>
      </w:ins>
    </w:p>
    <w:p w14:paraId="4E43EC47" w14:textId="77777777" w:rsidR="00145744" w:rsidRPr="001F4863" w:rsidRDefault="00145744">
      <w:pPr>
        <w:pStyle w:val="a3"/>
        <w:spacing w:before="9"/>
        <w:rPr>
          <w:rFonts w:ascii="Georgia"/>
          <w:b/>
          <w:sz w:val="17"/>
        </w:rPr>
      </w:pPr>
    </w:p>
    <w:p w14:paraId="1ECC4DB7" w14:textId="77777777" w:rsidR="00145744" w:rsidRPr="001F4863" w:rsidRDefault="0031762C">
      <w:pPr>
        <w:pStyle w:val="a3"/>
        <w:ind w:left="975" w:right="1585"/>
        <w:jc w:val="both"/>
      </w:pPr>
      <w:r w:rsidRPr="001F4863">
        <w:rPr>
          <w:spacing w:val="-6"/>
        </w:rPr>
        <w:t>For</w:t>
      </w:r>
      <w:r w:rsidRPr="001F4863">
        <w:rPr>
          <w:spacing w:val="-13"/>
        </w:rPr>
        <w:t xml:space="preserve"> </w:t>
      </w:r>
      <w:r w:rsidRPr="001F4863">
        <w:t>the</w:t>
      </w:r>
      <w:r w:rsidRPr="001F4863">
        <w:rPr>
          <w:spacing w:val="-13"/>
        </w:rPr>
        <w:t xml:space="preserve"> </w:t>
      </w:r>
      <w:r w:rsidRPr="001F4863">
        <w:t>scatter</w:t>
      </w:r>
      <w:r w:rsidRPr="001F4863">
        <w:rPr>
          <w:spacing w:val="-13"/>
        </w:rPr>
        <w:t xml:space="preserve"> </w:t>
      </w:r>
      <w:r w:rsidRPr="001F4863">
        <w:t>plot,</w:t>
      </w:r>
      <w:r w:rsidRPr="001F4863">
        <w:rPr>
          <w:spacing w:val="-13"/>
        </w:rPr>
        <w:t xml:space="preserve"> </w:t>
      </w:r>
      <w:r w:rsidRPr="001F4863">
        <w:t>the</w:t>
      </w:r>
      <w:r w:rsidRPr="001F4863">
        <w:rPr>
          <w:spacing w:val="-13"/>
        </w:rPr>
        <w:t xml:space="preserve"> </w:t>
      </w:r>
      <w:r w:rsidRPr="001F4863">
        <w:t>HTML</w:t>
      </w:r>
      <w:r w:rsidRPr="001F4863">
        <w:rPr>
          <w:spacing w:val="-13"/>
        </w:rPr>
        <w:t xml:space="preserve"> </w:t>
      </w:r>
      <w:r w:rsidRPr="001F4863">
        <w:t>code</w:t>
      </w:r>
      <w:r w:rsidRPr="001F4863">
        <w:rPr>
          <w:spacing w:val="-13"/>
        </w:rPr>
        <w:t xml:space="preserve"> </w:t>
      </w:r>
      <w:r w:rsidRPr="001F4863">
        <w:t>is</w:t>
      </w:r>
      <w:r w:rsidRPr="001F4863">
        <w:rPr>
          <w:spacing w:val="-13"/>
        </w:rPr>
        <w:t xml:space="preserve"> </w:t>
      </w:r>
      <w:r w:rsidRPr="001F4863">
        <w:t>located</w:t>
      </w:r>
      <w:r w:rsidRPr="001F4863">
        <w:rPr>
          <w:spacing w:val="-13"/>
        </w:rPr>
        <w:t xml:space="preserve"> </w:t>
      </w:r>
      <w:r w:rsidRPr="001F4863">
        <w:t>in</w:t>
      </w:r>
      <w:r w:rsidRPr="001F4863">
        <w:rPr>
          <w:spacing w:val="-13"/>
        </w:rPr>
        <w:t xml:space="preserve"> </w:t>
      </w:r>
      <w:r w:rsidRPr="001F4863">
        <w:t>scatter.component.html.</w:t>
      </w:r>
      <w:r w:rsidRPr="001F4863">
        <w:rPr>
          <w:spacing w:val="-13"/>
        </w:rPr>
        <w:t xml:space="preserve"> </w:t>
      </w:r>
      <w:r w:rsidRPr="001F4863">
        <w:rPr>
          <w:spacing w:val="-9"/>
        </w:rPr>
        <w:t xml:space="preserve">To </w:t>
      </w:r>
      <w:r w:rsidRPr="001F4863">
        <w:t>implement</w:t>
      </w:r>
      <w:r w:rsidRPr="001F4863">
        <w:rPr>
          <w:spacing w:val="-14"/>
        </w:rPr>
        <w:t xml:space="preserve"> </w:t>
      </w:r>
      <w:r w:rsidRPr="001F4863">
        <w:t>this</w:t>
      </w:r>
      <w:r w:rsidRPr="001F4863">
        <w:rPr>
          <w:spacing w:val="-14"/>
        </w:rPr>
        <w:t xml:space="preserve"> </w:t>
      </w:r>
      <w:r w:rsidRPr="001F4863">
        <w:t>code,</w:t>
      </w:r>
      <w:r w:rsidRPr="001F4863">
        <w:rPr>
          <w:spacing w:val="-14"/>
        </w:rPr>
        <w:t xml:space="preserve"> </w:t>
      </w:r>
      <w:r w:rsidRPr="001F4863">
        <w:rPr>
          <w:spacing w:val="-3"/>
        </w:rPr>
        <w:t>we</w:t>
      </w:r>
      <w:r w:rsidRPr="001F4863">
        <w:rPr>
          <w:spacing w:val="-14"/>
        </w:rPr>
        <w:t xml:space="preserve"> </w:t>
      </w:r>
      <w:r w:rsidRPr="001F4863">
        <w:t>create</w:t>
      </w:r>
      <w:r w:rsidRPr="001F4863">
        <w:rPr>
          <w:spacing w:val="-14"/>
        </w:rPr>
        <w:t xml:space="preserve"> </w:t>
      </w:r>
      <w:r w:rsidRPr="001F4863">
        <w:t>a</w:t>
      </w:r>
      <w:r w:rsidRPr="001F4863">
        <w:rPr>
          <w:spacing w:val="-14"/>
        </w:rPr>
        <w:t xml:space="preserve"> </w:t>
      </w:r>
      <w:r w:rsidRPr="001F4863">
        <w:t>csv</w:t>
      </w:r>
      <w:r w:rsidRPr="001F4863">
        <w:rPr>
          <w:spacing w:val="-14"/>
        </w:rPr>
        <w:t xml:space="preserve"> </w:t>
      </w:r>
      <w:r w:rsidRPr="001F4863">
        <w:t>file.</w:t>
      </w:r>
      <w:r w:rsidRPr="001F4863">
        <w:rPr>
          <w:spacing w:val="-14"/>
        </w:rPr>
        <w:t xml:space="preserve"> </w:t>
      </w:r>
      <w:r w:rsidRPr="001F4863">
        <w:t>In</w:t>
      </w:r>
      <w:r w:rsidRPr="001F4863">
        <w:rPr>
          <w:spacing w:val="-14"/>
        </w:rPr>
        <w:t xml:space="preserve"> </w:t>
      </w:r>
      <w:r w:rsidRPr="001F4863">
        <w:t>the</w:t>
      </w:r>
      <w:r w:rsidRPr="001F4863">
        <w:rPr>
          <w:spacing w:val="-14"/>
        </w:rPr>
        <w:t xml:space="preserve"> </w:t>
      </w:r>
      <w:r w:rsidRPr="001F4863">
        <w:t>code</w:t>
      </w:r>
      <w:r w:rsidRPr="001F4863">
        <w:rPr>
          <w:spacing w:val="-14"/>
        </w:rPr>
        <w:t xml:space="preserve"> </w:t>
      </w:r>
      <w:r w:rsidRPr="001F4863">
        <w:t>of</w:t>
      </w:r>
      <w:r w:rsidRPr="001F4863">
        <w:rPr>
          <w:spacing w:val="-14"/>
        </w:rPr>
        <w:t xml:space="preserve"> </w:t>
      </w:r>
      <w:r w:rsidRPr="001F4863">
        <w:t>the</w:t>
      </w:r>
      <w:r w:rsidRPr="001F4863">
        <w:rPr>
          <w:spacing w:val="-14"/>
        </w:rPr>
        <w:t xml:space="preserve"> </w:t>
      </w:r>
      <w:r w:rsidRPr="001F4863">
        <w:t>typescript</w:t>
      </w:r>
      <w:r w:rsidRPr="001F4863">
        <w:rPr>
          <w:spacing w:val="-14"/>
        </w:rPr>
        <w:t xml:space="preserve"> </w:t>
      </w:r>
      <w:r w:rsidRPr="001F4863">
        <w:t>file,</w:t>
      </w:r>
      <w:r w:rsidRPr="001F4863">
        <w:rPr>
          <w:spacing w:val="-14"/>
        </w:rPr>
        <w:t xml:space="preserve"> </w:t>
      </w:r>
      <w:r w:rsidRPr="001F4863">
        <w:rPr>
          <w:spacing w:val="-3"/>
        </w:rPr>
        <w:t xml:space="preserve">we </w:t>
      </w:r>
      <w:r w:rsidRPr="001F4863">
        <w:t>select</w:t>
      </w:r>
      <w:r w:rsidRPr="001F4863">
        <w:rPr>
          <w:spacing w:val="-33"/>
        </w:rPr>
        <w:t xml:space="preserve"> </w:t>
      </w:r>
      <w:r w:rsidRPr="001F4863">
        <w:t>the</w:t>
      </w:r>
      <w:r w:rsidRPr="001F4863">
        <w:rPr>
          <w:spacing w:val="-33"/>
        </w:rPr>
        <w:t xml:space="preserve"> </w:t>
      </w:r>
      <w:r w:rsidRPr="001F4863">
        <w:t>div</w:t>
      </w:r>
      <w:r w:rsidRPr="001F4863">
        <w:rPr>
          <w:spacing w:val="-33"/>
        </w:rPr>
        <w:t xml:space="preserve"> </w:t>
      </w:r>
      <w:r w:rsidRPr="001F4863">
        <w:t>with</w:t>
      </w:r>
      <w:r w:rsidRPr="001F4863">
        <w:rPr>
          <w:spacing w:val="-33"/>
        </w:rPr>
        <w:t xml:space="preserve"> </w:t>
      </w:r>
      <w:r w:rsidRPr="001F4863">
        <w:t>scatterChart1Div.</w:t>
      </w:r>
      <w:r w:rsidRPr="001F4863">
        <w:rPr>
          <w:spacing w:val="-33"/>
        </w:rPr>
        <w:t xml:space="preserve"> </w:t>
      </w:r>
      <w:r w:rsidRPr="001F4863">
        <w:t>Each</w:t>
      </w:r>
      <w:r w:rsidRPr="001F4863">
        <w:rPr>
          <w:spacing w:val="-33"/>
        </w:rPr>
        <w:t xml:space="preserve"> </w:t>
      </w:r>
      <w:r w:rsidRPr="001F4863">
        <w:t>circle</w:t>
      </w:r>
      <w:r w:rsidRPr="001F4863">
        <w:rPr>
          <w:spacing w:val="-33"/>
        </w:rPr>
        <w:t xml:space="preserve"> </w:t>
      </w:r>
      <w:r w:rsidRPr="001F4863">
        <w:t>was</w:t>
      </w:r>
      <w:r w:rsidRPr="001F4863">
        <w:rPr>
          <w:spacing w:val="-33"/>
        </w:rPr>
        <w:t xml:space="preserve"> </w:t>
      </w:r>
      <w:r w:rsidRPr="001F4863">
        <w:t>made</w:t>
      </w:r>
      <w:r w:rsidRPr="001F4863">
        <w:rPr>
          <w:spacing w:val="-33"/>
        </w:rPr>
        <w:t xml:space="preserve"> </w:t>
      </w:r>
      <w:r w:rsidRPr="001F4863">
        <w:rPr>
          <w:spacing w:val="-3"/>
        </w:rPr>
        <w:t>by</w:t>
      </w:r>
      <w:r w:rsidRPr="001F4863">
        <w:rPr>
          <w:spacing w:val="-33"/>
        </w:rPr>
        <w:t xml:space="preserve"> </w:t>
      </w:r>
      <w:r w:rsidRPr="001F4863">
        <w:t>using</w:t>
      </w:r>
      <w:r w:rsidRPr="001F4863">
        <w:rPr>
          <w:spacing w:val="-33"/>
        </w:rPr>
        <w:t xml:space="preserve"> </w:t>
      </w:r>
      <w:r w:rsidRPr="001F4863">
        <w:t>a</w:t>
      </w:r>
      <w:r w:rsidRPr="001F4863">
        <w:rPr>
          <w:spacing w:val="-33"/>
        </w:rPr>
        <w:t xml:space="preserve"> </w:t>
      </w:r>
      <w:r w:rsidRPr="001F4863">
        <w:t>data</w:t>
      </w:r>
      <w:r w:rsidRPr="001F4863">
        <w:rPr>
          <w:spacing w:val="-33"/>
        </w:rPr>
        <w:t xml:space="preserve"> </w:t>
      </w:r>
      <w:r w:rsidRPr="001F4863">
        <w:t>join and</w:t>
      </w:r>
      <w:r w:rsidRPr="001F4863">
        <w:rPr>
          <w:spacing w:val="-18"/>
        </w:rPr>
        <w:t xml:space="preserve"> </w:t>
      </w:r>
      <w:r w:rsidRPr="001F4863">
        <w:t>filled</w:t>
      </w:r>
      <w:r w:rsidRPr="001F4863">
        <w:rPr>
          <w:spacing w:val="-18"/>
        </w:rPr>
        <w:t xml:space="preserve"> </w:t>
      </w:r>
      <w:r w:rsidRPr="001F4863">
        <w:t>based</w:t>
      </w:r>
      <w:r w:rsidRPr="001F4863">
        <w:rPr>
          <w:spacing w:val="-18"/>
        </w:rPr>
        <w:t xml:space="preserve"> </w:t>
      </w:r>
      <w:r w:rsidRPr="001F4863">
        <w:t>on</w:t>
      </w:r>
      <w:r w:rsidRPr="001F4863">
        <w:rPr>
          <w:spacing w:val="-18"/>
        </w:rPr>
        <w:t xml:space="preserve"> </w:t>
      </w:r>
      <w:r w:rsidRPr="001F4863">
        <w:t>the</w:t>
      </w:r>
      <w:r w:rsidRPr="001F4863">
        <w:rPr>
          <w:spacing w:val="-18"/>
        </w:rPr>
        <w:t xml:space="preserve"> </w:t>
      </w:r>
      <w:r w:rsidRPr="001F4863">
        <w:t>year.</w:t>
      </w:r>
      <w:r w:rsidRPr="001F4863">
        <w:rPr>
          <w:spacing w:val="-18"/>
        </w:rPr>
        <w:t xml:space="preserve"> </w:t>
      </w:r>
      <w:r w:rsidRPr="001F4863">
        <w:t>When</w:t>
      </w:r>
      <w:r w:rsidRPr="001F4863">
        <w:rPr>
          <w:spacing w:val="-18"/>
        </w:rPr>
        <w:t xml:space="preserve"> </w:t>
      </w:r>
      <w:r w:rsidRPr="001F4863">
        <w:t>the</w:t>
      </w:r>
      <w:r w:rsidRPr="001F4863">
        <w:rPr>
          <w:spacing w:val="-18"/>
        </w:rPr>
        <w:t xml:space="preserve"> </w:t>
      </w:r>
      <w:r w:rsidRPr="001F4863">
        <w:t>user</w:t>
      </w:r>
      <w:del w:id="194" w:author="Annabel" w:date="2019-03-17T16:48:00Z">
        <w:r w:rsidRPr="001F4863" w:rsidDel="008257DD">
          <w:delText>’</w:delText>
        </w:r>
      </w:del>
      <w:r w:rsidRPr="001F4863">
        <w:t>s</w:t>
      </w:r>
      <w:ins w:id="195" w:author="Annabel" w:date="2019-03-17T16:48:00Z">
        <w:r w:rsidR="008257DD">
          <w:t>’</w:t>
        </w:r>
      </w:ins>
      <w:r w:rsidRPr="001F4863">
        <w:rPr>
          <w:spacing w:val="-18"/>
        </w:rPr>
        <w:t xml:space="preserve"> </w:t>
      </w:r>
      <w:r w:rsidRPr="001F4863">
        <w:t>mouse</w:t>
      </w:r>
      <w:r w:rsidRPr="001F4863">
        <w:rPr>
          <w:spacing w:val="-18"/>
        </w:rPr>
        <w:t xml:space="preserve"> </w:t>
      </w:r>
      <w:r w:rsidRPr="001F4863">
        <w:t>hovers</w:t>
      </w:r>
      <w:r w:rsidRPr="001F4863">
        <w:rPr>
          <w:spacing w:val="-18"/>
        </w:rPr>
        <w:t xml:space="preserve"> </w:t>
      </w:r>
      <w:r w:rsidRPr="001F4863">
        <w:rPr>
          <w:spacing w:val="-3"/>
        </w:rPr>
        <w:t>over</w:t>
      </w:r>
      <w:r w:rsidRPr="001F4863">
        <w:rPr>
          <w:spacing w:val="-18"/>
        </w:rPr>
        <w:t xml:space="preserve"> </w:t>
      </w:r>
      <w:r w:rsidRPr="001F4863">
        <w:t>the</w:t>
      </w:r>
      <w:r w:rsidRPr="001F4863">
        <w:rPr>
          <w:spacing w:val="-18"/>
        </w:rPr>
        <w:t xml:space="preserve"> </w:t>
      </w:r>
      <w:r w:rsidRPr="001F4863">
        <w:t>circle,</w:t>
      </w:r>
      <w:r w:rsidRPr="001F4863">
        <w:rPr>
          <w:spacing w:val="-18"/>
        </w:rPr>
        <w:t xml:space="preserve"> </w:t>
      </w:r>
      <w:r w:rsidRPr="001F4863">
        <w:t>its edge</w:t>
      </w:r>
      <w:r w:rsidRPr="001F4863">
        <w:rPr>
          <w:spacing w:val="-32"/>
        </w:rPr>
        <w:t xml:space="preserve"> </w:t>
      </w:r>
      <w:r w:rsidRPr="001F4863">
        <w:t>is</w:t>
      </w:r>
      <w:r w:rsidRPr="001F4863">
        <w:rPr>
          <w:spacing w:val="-32"/>
        </w:rPr>
        <w:t xml:space="preserve"> </w:t>
      </w:r>
      <w:r w:rsidRPr="001F4863">
        <w:t>black</w:t>
      </w:r>
      <w:r w:rsidRPr="001F4863">
        <w:rPr>
          <w:spacing w:val="-32"/>
        </w:rPr>
        <w:t xml:space="preserve"> </w:t>
      </w:r>
      <w:r w:rsidRPr="001F4863">
        <w:t>and</w:t>
      </w:r>
      <w:r w:rsidRPr="001F4863">
        <w:rPr>
          <w:spacing w:val="-32"/>
        </w:rPr>
        <w:t xml:space="preserve"> </w:t>
      </w:r>
      <w:r w:rsidRPr="001F4863">
        <w:t>thick</w:t>
      </w:r>
      <w:r w:rsidRPr="001F4863">
        <w:rPr>
          <w:spacing w:val="-32"/>
        </w:rPr>
        <w:t xml:space="preserve"> </w:t>
      </w:r>
      <w:r w:rsidRPr="001F4863">
        <w:t>and</w:t>
      </w:r>
      <w:r w:rsidRPr="001F4863">
        <w:rPr>
          <w:spacing w:val="-32"/>
        </w:rPr>
        <w:t xml:space="preserve"> </w:t>
      </w:r>
      <w:r w:rsidRPr="001F4863">
        <w:t>the</w:t>
      </w:r>
      <w:r w:rsidRPr="001F4863">
        <w:rPr>
          <w:spacing w:val="-32"/>
        </w:rPr>
        <w:t xml:space="preserve"> </w:t>
      </w:r>
      <w:r w:rsidRPr="001F4863">
        <w:t>corresponding</w:t>
      </w:r>
      <w:r w:rsidRPr="001F4863">
        <w:rPr>
          <w:spacing w:val="-32"/>
        </w:rPr>
        <w:t xml:space="preserve"> </w:t>
      </w:r>
      <w:r w:rsidRPr="001F4863">
        <w:t>year,</w:t>
      </w:r>
      <w:r w:rsidRPr="001F4863">
        <w:rPr>
          <w:spacing w:val="-32"/>
        </w:rPr>
        <w:t xml:space="preserve"> </w:t>
      </w:r>
      <w:del w:id="196" w:author="Annabel" w:date="2019-03-17T16:48:00Z">
        <w:r w:rsidRPr="001F4863" w:rsidDel="008257DD">
          <w:delText xml:space="preserve">the </w:delText>
        </w:r>
      </w:del>
      <w:r w:rsidRPr="001F4863">
        <w:t>number</w:t>
      </w:r>
      <w:r w:rsidRPr="001F4863">
        <w:rPr>
          <w:spacing w:val="-32"/>
        </w:rPr>
        <w:t xml:space="preserve"> </w:t>
      </w:r>
      <w:r w:rsidRPr="001F4863">
        <w:t>of</w:t>
      </w:r>
      <w:r w:rsidRPr="001F4863">
        <w:rPr>
          <w:spacing w:val="-32"/>
        </w:rPr>
        <w:t xml:space="preserve"> </w:t>
      </w:r>
      <w:commentRangeStart w:id="197"/>
      <w:r w:rsidRPr="001F4863">
        <w:t>wars</w:t>
      </w:r>
      <w:commentRangeEnd w:id="197"/>
      <w:r w:rsidR="008257DD">
        <w:rPr>
          <w:rStyle w:val="a5"/>
        </w:rPr>
        <w:commentReference w:id="197"/>
      </w:r>
      <w:ins w:id="198" w:author="Annabel" w:date="2019-03-17T16:49:00Z">
        <w:r w:rsidR="008257DD">
          <w:t>,</w:t>
        </w:r>
      </w:ins>
      <w:r w:rsidRPr="001F4863">
        <w:rPr>
          <w:spacing w:val="-32"/>
        </w:rPr>
        <w:t xml:space="preserve"> </w:t>
      </w:r>
      <w:r w:rsidRPr="001F4863">
        <w:t>and</w:t>
      </w:r>
      <w:r w:rsidRPr="001F4863">
        <w:rPr>
          <w:spacing w:val="-32"/>
        </w:rPr>
        <w:t xml:space="preserve"> </w:t>
      </w:r>
      <w:r w:rsidRPr="001F4863">
        <w:t xml:space="preserve">total trade amount </w:t>
      </w:r>
      <w:del w:id="199" w:author="Annabel" w:date="2019-03-17T16:49:00Z">
        <w:r w:rsidRPr="001F4863" w:rsidDel="008257DD">
          <w:delText xml:space="preserve">is </w:delText>
        </w:r>
      </w:del>
      <w:ins w:id="200" w:author="Annabel" w:date="2019-03-17T16:49:00Z">
        <w:r w:rsidR="008257DD">
          <w:t>are</w:t>
        </w:r>
        <w:r w:rsidR="008257DD" w:rsidRPr="001F4863">
          <w:t xml:space="preserve"> </w:t>
        </w:r>
      </w:ins>
      <w:r w:rsidRPr="001F4863">
        <w:t>shown using a</w:t>
      </w:r>
      <w:r w:rsidRPr="001F4863">
        <w:rPr>
          <w:spacing w:val="35"/>
        </w:rPr>
        <w:t xml:space="preserve"> </w:t>
      </w:r>
      <w:r w:rsidRPr="001F4863">
        <w:t>tooltip.</w:t>
      </w:r>
    </w:p>
    <w:p w14:paraId="1ECE2ADE" w14:textId="77777777" w:rsidR="00145744" w:rsidRPr="001F4863" w:rsidRDefault="00145744">
      <w:pPr>
        <w:pStyle w:val="a3"/>
      </w:pPr>
    </w:p>
    <w:p w14:paraId="664F41C4" w14:textId="77777777" w:rsidR="00145744" w:rsidRPr="001F4863" w:rsidRDefault="0031762C">
      <w:pPr>
        <w:pStyle w:val="1"/>
        <w:numPr>
          <w:ilvl w:val="0"/>
          <w:numId w:val="2"/>
        </w:numPr>
        <w:tabs>
          <w:tab w:val="left" w:pos="1379"/>
        </w:tabs>
        <w:spacing w:before="172"/>
        <w:ind w:hanging="403"/>
        <w:jc w:val="both"/>
      </w:pPr>
      <w:r w:rsidRPr="001F4863">
        <w:t>Main Visualizations and Visualization</w:t>
      </w:r>
      <w:r w:rsidRPr="001F4863">
        <w:rPr>
          <w:spacing w:val="11"/>
        </w:rPr>
        <w:t xml:space="preserve"> </w:t>
      </w:r>
      <w:commentRangeStart w:id="201"/>
      <w:r w:rsidRPr="001F4863">
        <w:t>Wheel</w:t>
      </w:r>
      <w:commentRangeEnd w:id="201"/>
      <w:r w:rsidR="006F7A9B">
        <w:rPr>
          <w:rStyle w:val="a5"/>
          <w:rFonts w:ascii="Century" w:eastAsia="Century" w:hAnsi="Century" w:cs="Century"/>
          <w:b w:val="0"/>
          <w:bCs w:val="0"/>
        </w:rPr>
        <w:commentReference w:id="201"/>
      </w:r>
    </w:p>
    <w:p w14:paraId="099AE21C" w14:textId="77777777" w:rsidR="00145744" w:rsidRPr="001F4863" w:rsidRDefault="0031762C">
      <w:pPr>
        <w:pStyle w:val="a3"/>
        <w:spacing w:before="5"/>
        <w:rPr>
          <w:rFonts w:ascii="Georgia"/>
          <w:b/>
          <w:sz w:val="19"/>
        </w:rPr>
      </w:pPr>
      <w:r w:rsidRPr="001F4863">
        <w:rPr>
          <w:noProof/>
          <w:lang w:eastAsia="ko-KR"/>
        </w:rPr>
        <w:drawing>
          <wp:anchor distT="0" distB="0" distL="0" distR="0" simplePos="0" relativeHeight="251664384" behindDoc="0" locked="0" layoutInCell="1" allowOverlap="1" wp14:anchorId="23EB9DDC" wp14:editId="2113D06C">
            <wp:simplePos x="0" y="0"/>
            <wp:positionH relativeFrom="page">
              <wp:posOffset>1744048</wp:posOffset>
            </wp:positionH>
            <wp:positionV relativeFrom="paragraph">
              <wp:posOffset>306680</wp:posOffset>
            </wp:positionV>
            <wp:extent cx="1641681" cy="284054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681" cy="284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863">
        <w:rPr>
          <w:noProof/>
          <w:lang w:eastAsia="ko-KR"/>
        </w:rPr>
        <w:drawing>
          <wp:anchor distT="0" distB="0" distL="0" distR="0" simplePos="0" relativeHeight="251658240" behindDoc="0" locked="0" layoutInCell="1" allowOverlap="1" wp14:anchorId="102F8E5D" wp14:editId="0B753212">
            <wp:simplePos x="0" y="0"/>
            <wp:positionH relativeFrom="page">
              <wp:posOffset>3501958</wp:posOffset>
            </wp:positionH>
            <wp:positionV relativeFrom="paragraph">
              <wp:posOffset>165513</wp:posOffset>
            </wp:positionV>
            <wp:extent cx="1533048" cy="159658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048" cy="159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863">
        <w:rPr>
          <w:noProof/>
          <w:lang w:eastAsia="ko-KR"/>
        </w:rPr>
        <w:drawing>
          <wp:anchor distT="0" distB="0" distL="0" distR="0" simplePos="0" relativeHeight="251659264" behindDoc="0" locked="0" layoutInCell="1" allowOverlap="1" wp14:anchorId="2A0E9D6E" wp14:editId="0DBA43FB">
            <wp:simplePos x="0" y="0"/>
            <wp:positionH relativeFrom="page">
              <wp:posOffset>5281295</wp:posOffset>
            </wp:positionH>
            <wp:positionV relativeFrom="paragraph">
              <wp:posOffset>751543</wp:posOffset>
            </wp:positionV>
            <wp:extent cx="1782222" cy="107213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222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00D9" w14:textId="77777777" w:rsidR="00145744" w:rsidRPr="001F4863" w:rsidRDefault="00145744">
      <w:pPr>
        <w:pStyle w:val="a3"/>
        <w:rPr>
          <w:rFonts w:ascii="Georgia"/>
          <w:b/>
        </w:rPr>
      </w:pPr>
    </w:p>
    <w:p w14:paraId="73EA52E8" w14:textId="77777777" w:rsidR="00145744" w:rsidRPr="001F4863" w:rsidRDefault="00145744">
      <w:pPr>
        <w:pStyle w:val="a3"/>
        <w:rPr>
          <w:rFonts w:ascii="Georgia"/>
          <w:b/>
        </w:rPr>
      </w:pPr>
    </w:p>
    <w:p w14:paraId="7F7B7275" w14:textId="77777777" w:rsidR="00145744" w:rsidRPr="001F4863" w:rsidRDefault="00145744">
      <w:pPr>
        <w:pStyle w:val="a3"/>
        <w:rPr>
          <w:rFonts w:ascii="Georgia"/>
          <w:b/>
        </w:rPr>
      </w:pPr>
    </w:p>
    <w:p w14:paraId="3DE2ED29" w14:textId="77777777" w:rsidR="00145744" w:rsidRPr="001F4863" w:rsidRDefault="00145744">
      <w:pPr>
        <w:pStyle w:val="a3"/>
        <w:rPr>
          <w:rFonts w:ascii="Georgia"/>
          <w:b/>
        </w:rPr>
      </w:pPr>
    </w:p>
    <w:p w14:paraId="45B12512" w14:textId="77777777" w:rsidR="00145744" w:rsidRPr="001F4863" w:rsidRDefault="0031762C">
      <w:pPr>
        <w:pStyle w:val="a3"/>
        <w:spacing w:before="9"/>
        <w:rPr>
          <w:rFonts w:ascii="Georgia"/>
          <w:b/>
          <w:sz w:val="18"/>
        </w:rPr>
      </w:pPr>
      <w:r w:rsidRPr="001F4863">
        <w:rPr>
          <w:noProof/>
          <w:lang w:eastAsia="ko-KR"/>
        </w:rPr>
        <w:drawing>
          <wp:anchor distT="0" distB="0" distL="0" distR="0" simplePos="0" relativeHeight="251660288" behindDoc="0" locked="0" layoutInCell="1" allowOverlap="1" wp14:anchorId="3DCE9E72" wp14:editId="3AA13FF9">
            <wp:simplePos x="0" y="0"/>
            <wp:positionH relativeFrom="page">
              <wp:posOffset>1744222</wp:posOffset>
            </wp:positionH>
            <wp:positionV relativeFrom="paragraph">
              <wp:posOffset>160541</wp:posOffset>
            </wp:positionV>
            <wp:extent cx="1577530" cy="13395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30" cy="133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801F3" w14:textId="77777777" w:rsidR="00145744" w:rsidRPr="001F4863" w:rsidRDefault="00145744">
      <w:pPr>
        <w:rPr>
          <w:rFonts w:ascii="Georgia"/>
          <w:sz w:val="18"/>
        </w:rPr>
        <w:sectPr w:rsidR="00145744" w:rsidRPr="001F4863">
          <w:pgSz w:w="12240" w:h="15840"/>
          <w:pgMar w:top="2040" w:right="1040" w:bottom="280" w:left="1720" w:header="1843" w:footer="0" w:gutter="0"/>
          <w:cols w:space="720"/>
        </w:sectPr>
      </w:pPr>
    </w:p>
    <w:p w14:paraId="5A9F9C05" w14:textId="77777777" w:rsidR="00145744" w:rsidRPr="001F4863" w:rsidRDefault="00145744">
      <w:pPr>
        <w:pStyle w:val="a3"/>
        <w:rPr>
          <w:rFonts w:ascii="Georgia"/>
          <w:b/>
          <w:sz w:val="17"/>
        </w:rPr>
      </w:pPr>
    </w:p>
    <w:p w14:paraId="3831565E" w14:textId="77777777" w:rsidR="00145744" w:rsidRPr="001F4863" w:rsidRDefault="0031762C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60"/>
        <w:ind w:hanging="403"/>
        <w:rPr>
          <w:rFonts w:ascii="Georgia"/>
          <w:b/>
          <w:sz w:val="24"/>
        </w:rPr>
      </w:pPr>
      <w:r w:rsidRPr="001F4863">
        <w:rPr>
          <w:rFonts w:ascii="Georgia"/>
          <w:b/>
          <w:sz w:val="24"/>
        </w:rPr>
        <w:t xml:space="preserve">Design and </w:t>
      </w:r>
      <w:r w:rsidRPr="001F4863">
        <w:rPr>
          <w:rFonts w:ascii="Georgia"/>
          <w:b/>
          <w:spacing w:val="-4"/>
          <w:sz w:val="24"/>
        </w:rPr>
        <w:t>Technical</w:t>
      </w:r>
      <w:r w:rsidRPr="001F4863">
        <w:rPr>
          <w:rFonts w:ascii="Georgia"/>
          <w:b/>
          <w:spacing w:val="6"/>
          <w:sz w:val="24"/>
        </w:rPr>
        <w:t xml:space="preserve"> </w:t>
      </w:r>
      <w:r w:rsidRPr="001F4863">
        <w:rPr>
          <w:rFonts w:ascii="Georgia"/>
          <w:b/>
          <w:sz w:val="24"/>
        </w:rPr>
        <w:t>Considerations</w:t>
      </w:r>
    </w:p>
    <w:p w14:paraId="57CB12DD" w14:textId="77777777" w:rsidR="00145744" w:rsidRPr="001F4863" w:rsidRDefault="0031762C">
      <w:pPr>
        <w:pStyle w:val="a3"/>
        <w:spacing w:before="215"/>
        <w:ind w:left="975" w:right="1584"/>
        <w:jc w:val="both"/>
      </w:pPr>
      <w:r w:rsidRPr="001F4863">
        <w:rPr>
          <w:spacing w:val="-9"/>
        </w:rPr>
        <w:t>We</w:t>
      </w:r>
      <w:r w:rsidRPr="001F4863">
        <w:rPr>
          <w:spacing w:val="-26"/>
        </w:rPr>
        <w:t xml:space="preserve"> </w:t>
      </w:r>
      <w:r w:rsidRPr="001F4863">
        <w:t>used</w:t>
      </w:r>
      <w:r w:rsidRPr="001F4863">
        <w:rPr>
          <w:spacing w:val="-25"/>
        </w:rPr>
        <w:t xml:space="preserve"> </w:t>
      </w:r>
      <w:r w:rsidRPr="001F4863">
        <w:t>a</w:t>
      </w:r>
      <w:r w:rsidRPr="001F4863">
        <w:rPr>
          <w:spacing w:val="-26"/>
        </w:rPr>
        <w:t xml:space="preserve"> </w:t>
      </w:r>
      <w:r w:rsidRPr="001F4863">
        <w:t>simple</w:t>
      </w:r>
      <w:r w:rsidRPr="001F4863">
        <w:rPr>
          <w:spacing w:val="-25"/>
        </w:rPr>
        <w:t xml:space="preserve"> </w:t>
      </w:r>
      <w:r w:rsidRPr="001F4863">
        <w:t>and</w:t>
      </w:r>
      <w:r w:rsidRPr="001F4863">
        <w:rPr>
          <w:spacing w:val="-26"/>
        </w:rPr>
        <w:t xml:space="preserve"> </w:t>
      </w:r>
      <w:r w:rsidRPr="001F4863">
        <w:t>clean</w:t>
      </w:r>
      <w:r w:rsidRPr="001F4863">
        <w:rPr>
          <w:spacing w:val="-25"/>
        </w:rPr>
        <w:t xml:space="preserve"> </w:t>
      </w:r>
      <w:r w:rsidRPr="001F4863">
        <w:t>layout</w:t>
      </w:r>
      <w:r w:rsidRPr="001F4863">
        <w:rPr>
          <w:spacing w:val="-26"/>
        </w:rPr>
        <w:t xml:space="preserve"> </w:t>
      </w:r>
      <w:r w:rsidRPr="001F4863">
        <w:t>with</w:t>
      </w:r>
      <w:r w:rsidRPr="001F4863">
        <w:rPr>
          <w:spacing w:val="-25"/>
        </w:rPr>
        <w:t xml:space="preserve"> </w:t>
      </w:r>
      <w:r w:rsidR="000B6A07" w:rsidRPr="001F4863">
        <w:t>well</w:t>
      </w:r>
      <w:r w:rsidR="000B6A07" w:rsidRPr="001F4863">
        <w:rPr>
          <w:spacing w:val="-25"/>
        </w:rPr>
        <w:t>-</w:t>
      </w:r>
      <w:r w:rsidR="000B6A07" w:rsidRPr="001F4863">
        <w:t>designed</w:t>
      </w:r>
      <w:r w:rsidRPr="001F4863">
        <w:rPr>
          <w:spacing w:val="-26"/>
        </w:rPr>
        <w:t xml:space="preserve"> </w:t>
      </w:r>
      <w:r w:rsidRPr="001F4863">
        <w:t>pages</w:t>
      </w:r>
      <w:r w:rsidRPr="001F4863">
        <w:rPr>
          <w:spacing w:val="-25"/>
        </w:rPr>
        <w:t xml:space="preserve"> </w:t>
      </w:r>
      <w:r w:rsidRPr="001F4863">
        <w:t>having</w:t>
      </w:r>
      <w:r w:rsidRPr="001F4863">
        <w:rPr>
          <w:spacing w:val="-25"/>
        </w:rPr>
        <w:t xml:space="preserve"> </w:t>
      </w:r>
      <w:r w:rsidRPr="001F4863">
        <w:rPr>
          <w:spacing w:val="1"/>
        </w:rPr>
        <w:t>good</w:t>
      </w:r>
      <w:r w:rsidRPr="001F4863">
        <w:rPr>
          <w:spacing w:val="-26"/>
        </w:rPr>
        <w:t xml:space="preserve"> </w:t>
      </w:r>
      <w:r w:rsidRPr="001F4863">
        <w:t>story flow.</w:t>
      </w:r>
      <w:r w:rsidRPr="001F4863">
        <w:rPr>
          <w:spacing w:val="-33"/>
        </w:rPr>
        <w:t xml:space="preserve"> </w:t>
      </w:r>
      <w:r w:rsidRPr="001F4863">
        <w:rPr>
          <w:spacing w:val="-9"/>
        </w:rPr>
        <w:t>We</w:t>
      </w:r>
      <w:r w:rsidRPr="001F4863">
        <w:rPr>
          <w:spacing w:val="-33"/>
        </w:rPr>
        <w:t xml:space="preserve"> </w:t>
      </w:r>
      <w:r w:rsidRPr="001F4863">
        <w:t>made</w:t>
      </w:r>
      <w:r w:rsidRPr="001F4863">
        <w:rPr>
          <w:spacing w:val="-33"/>
        </w:rPr>
        <w:t xml:space="preserve"> </w:t>
      </w:r>
      <w:r w:rsidRPr="001F4863">
        <w:t>use</w:t>
      </w:r>
      <w:r w:rsidRPr="001F4863">
        <w:rPr>
          <w:spacing w:val="-33"/>
        </w:rPr>
        <w:t xml:space="preserve"> </w:t>
      </w:r>
      <w:r w:rsidRPr="001F4863">
        <w:t>of</w:t>
      </w:r>
      <w:r w:rsidRPr="001F4863">
        <w:rPr>
          <w:spacing w:val="-33"/>
        </w:rPr>
        <w:t xml:space="preserve"> </w:t>
      </w:r>
      <w:r w:rsidRPr="001F4863">
        <w:t>commonly</w:t>
      </w:r>
      <w:r w:rsidRPr="001F4863">
        <w:rPr>
          <w:spacing w:val="-33"/>
        </w:rPr>
        <w:t xml:space="preserve"> </w:t>
      </w:r>
      <w:r w:rsidRPr="001F4863">
        <w:t>used</w:t>
      </w:r>
      <w:r w:rsidRPr="001F4863">
        <w:rPr>
          <w:spacing w:val="-33"/>
        </w:rPr>
        <w:t xml:space="preserve"> </w:t>
      </w:r>
      <w:r w:rsidRPr="001F4863">
        <w:t>charts</w:t>
      </w:r>
      <w:r w:rsidRPr="001F4863">
        <w:rPr>
          <w:spacing w:val="-33"/>
        </w:rPr>
        <w:t xml:space="preserve"> </w:t>
      </w:r>
      <w:r w:rsidRPr="001F4863">
        <w:t>like</w:t>
      </w:r>
      <w:r w:rsidRPr="001F4863">
        <w:rPr>
          <w:spacing w:val="-33"/>
        </w:rPr>
        <w:t xml:space="preserve"> </w:t>
      </w:r>
      <w:del w:id="202" w:author="Annabel" w:date="2019-03-17T16:50:00Z">
        <w:r w:rsidRPr="001F4863" w:rsidDel="008257DD">
          <w:delText xml:space="preserve">a </w:delText>
        </w:r>
      </w:del>
      <w:r w:rsidRPr="001F4863">
        <w:t>line</w:t>
      </w:r>
      <w:r w:rsidRPr="001F4863">
        <w:rPr>
          <w:spacing w:val="-33"/>
        </w:rPr>
        <w:t xml:space="preserve"> </w:t>
      </w:r>
      <w:r w:rsidRPr="001F4863">
        <w:t>chart</w:t>
      </w:r>
      <w:ins w:id="203" w:author="Annabel" w:date="2019-03-17T16:50:00Z">
        <w:r w:rsidR="008257DD">
          <w:t>s and</w:t>
        </w:r>
      </w:ins>
      <w:del w:id="204" w:author="Annabel" w:date="2019-03-17T16:50:00Z">
        <w:r w:rsidRPr="001F4863" w:rsidDel="008257DD">
          <w:delText>,</w:delText>
        </w:r>
      </w:del>
      <w:r w:rsidRPr="001F4863">
        <w:rPr>
          <w:spacing w:val="-33"/>
        </w:rPr>
        <w:t xml:space="preserve"> </w:t>
      </w:r>
      <w:r w:rsidRPr="001F4863">
        <w:t>pie</w:t>
      </w:r>
      <w:r w:rsidRPr="001F4863">
        <w:rPr>
          <w:spacing w:val="-33"/>
        </w:rPr>
        <w:t xml:space="preserve"> </w:t>
      </w:r>
      <w:commentRangeStart w:id="205"/>
      <w:r w:rsidRPr="001F4863">
        <w:t>chart</w:t>
      </w:r>
      <w:ins w:id="206" w:author="Annabel" w:date="2019-03-17T16:50:00Z">
        <w:r w:rsidR="008257DD">
          <w:t>s</w:t>
        </w:r>
        <w:commentRangeEnd w:id="205"/>
        <w:r w:rsidR="008257DD">
          <w:rPr>
            <w:rStyle w:val="a5"/>
          </w:rPr>
          <w:commentReference w:id="205"/>
        </w:r>
        <w:r w:rsidR="008257DD">
          <w:t xml:space="preserve">, </w:t>
        </w:r>
      </w:ins>
      <w:del w:id="207" w:author="Annabel" w:date="2019-03-17T16:50:00Z">
        <w:r w:rsidRPr="001F4863" w:rsidDel="008257DD">
          <w:delText>,</w:delText>
        </w:r>
        <w:r w:rsidRPr="001F4863" w:rsidDel="008257DD">
          <w:rPr>
            <w:spacing w:val="-33"/>
          </w:rPr>
          <w:delText xml:space="preserve"> </w:delText>
        </w:r>
        <w:r w:rsidRPr="001F4863" w:rsidDel="008257DD">
          <w:delText>etc.</w:delText>
        </w:r>
        <w:r w:rsidRPr="001F4863" w:rsidDel="008257DD">
          <w:rPr>
            <w:spacing w:val="-33"/>
          </w:rPr>
          <w:delText xml:space="preserve"> </w:delText>
        </w:r>
      </w:del>
      <w:r w:rsidRPr="001F4863">
        <w:t xml:space="preserve">which </w:t>
      </w:r>
      <w:r w:rsidRPr="001F4863">
        <w:rPr>
          <w:w w:val="95"/>
        </w:rPr>
        <w:t>are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popular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with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average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user.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This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was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done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to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make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>information</w:t>
      </w:r>
      <w:r w:rsidRPr="001F4863">
        <w:rPr>
          <w:spacing w:val="-9"/>
          <w:w w:val="95"/>
        </w:rPr>
        <w:t xml:space="preserve"> </w:t>
      </w:r>
      <w:r w:rsidRPr="001F4863">
        <w:rPr>
          <w:w w:val="95"/>
        </w:rPr>
        <w:t xml:space="preserve">more </w:t>
      </w:r>
      <w:r w:rsidRPr="001F4863">
        <w:t>accessible to people who are new to this domain. Th</w:t>
      </w:r>
      <w:del w:id="208" w:author="Annabel" w:date="2019-03-17T16:50:00Z">
        <w:r w:rsidRPr="001F4863" w:rsidDel="008257DD">
          <w:delText xml:space="preserve">is was </w:delText>
        </w:r>
      </w:del>
      <w:ins w:id="209" w:author="Annabel" w:date="2019-03-17T16:50:00Z">
        <w:r w:rsidR="008257DD">
          <w:t xml:space="preserve">at is, the aim was </w:t>
        </w:r>
      </w:ins>
      <w:del w:id="210" w:author="Annabel" w:date="2019-03-17T16:50:00Z">
        <w:r w:rsidRPr="001F4863" w:rsidDel="008257DD">
          <w:delText xml:space="preserve">done </w:delText>
        </w:r>
      </w:del>
      <w:r w:rsidRPr="001F4863">
        <w:t xml:space="preserve">to grab </w:t>
      </w:r>
      <w:del w:id="211" w:author="Annabel" w:date="2019-03-17T16:51:00Z">
        <w:r w:rsidRPr="001F4863" w:rsidDel="008257DD">
          <w:delText xml:space="preserve">the </w:delText>
        </w:r>
      </w:del>
      <w:ins w:id="212" w:author="Annabel" w:date="2019-03-17T16:51:00Z">
        <w:r w:rsidR="008257DD" w:rsidRPr="001F4863">
          <w:t>user</w:t>
        </w:r>
        <w:r w:rsidR="008257DD">
          <w:t>s’</w:t>
        </w:r>
        <w:r w:rsidR="008257DD" w:rsidRPr="001F4863">
          <w:rPr>
            <w:spacing w:val="-27"/>
          </w:rPr>
          <w:t xml:space="preserve"> </w:t>
        </w:r>
      </w:ins>
      <w:r w:rsidRPr="001F4863">
        <w:t>attention</w:t>
      </w:r>
      <w:r w:rsidRPr="001F4863">
        <w:rPr>
          <w:spacing w:val="-27"/>
        </w:rPr>
        <w:t xml:space="preserve"> </w:t>
      </w:r>
      <w:del w:id="213" w:author="Annabel" w:date="2019-03-17T16:51:00Z">
        <w:r w:rsidRPr="001F4863" w:rsidDel="008257DD">
          <w:delText>of</w:delText>
        </w:r>
        <w:r w:rsidRPr="001F4863" w:rsidDel="008257DD">
          <w:rPr>
            <w:spacing w:val="-27"/>
          </w:rPr>
          <w:delText xml:space="preserve"> </w:delText>
        </w:r>
        <w:r w:rsidRPr="001F4863" w:rsidDel="008257DD">
          <w:delText>the</w:delText>
        </w:r>
        <w:r w:rsidRPr="001F4863" w:rsidDel="008257DD">
          <w:rPr>
            <w:spacing w:val="-27"/>
          </w:rPr>
          <w:delText xml:space="preserve"> </w:delText>
        </w:r>
        <w:r w:rsidRPr="001F4863" w:rsidDel="008257DD">
          <w:delText>user</w:delText>
        </w:r>
        <w:r w:rsidRPr="001F4863" w:rsidDel="008257DD">
          <w:rPr>
            <w:spacing w:val="-27"/>
          </w:rPr>
          <w:delText xml:space="preserve"> </w:delText>
        </w:r>
      </w:del>
      <w:r w:rsidRPr="001F4863">
        <w:t>initially</w:t>
      </w:r>
      <w:r w:rsidRPr="001F4863">
        <w:rPr>
          <w:spacing w:val="-27"/>
        </w:rPr>
        <w:t xml:space="preserve"> </w:t>
      </w:r>
      <w:r w:rsidRPr="001F4863">
        <w:t>and</w:t>
      </w:r>
      <w:r w:rsidRPr="001F4863">
        <w:rPr>
          <w:spacing w:val="-27"/>
        </w:rPr>
        <w:t xml:space="preserve"> </w:t>
      </w:r>
      <w:r w:rsidRPr="001F4863">
        <w:t>maintain</w:t>
      </w:r>
      <w:r w:rsidRPr="001F4863">
        <w:rPr>
          <w:spacing w:val="-27"/>
        </w:rPr>
        <w:t xml:space="preserve"> </w:t>
      </w:r>
      <w:r w:rsidRPr="001F4863">
        <w:t>their</w:t>
      </w:r>
      <w:r w:rsidRPr="001F4863">
        <w:rPr>
          <w:spacing w:val="-27"/>
        </w:rPr>
        <w:t xml:space="preserve"> </w:t>
      </w:r>
      <w:r w:rsidRPr="001F4863">
        <w:t>interest</w:t>
      </w:r>
      <w:r w:rsidRPr="001F4863">
        <w:rPr>
          <w:spacing w:val="-27"/>
        </w:rPr>
        <w:t xml:space="preserve"> </w:t>
      </w:r>
      <w:r w:rsidRPr="001F4863">
        <w:t>long</w:t>
      </w:r>
      <w:r w:rsidRPr="001F4863">
        <w:rPr>
          <w:spacing w:val="-27"/>
        </w:rPr>
        <w:t xml:space="preserve"> </w:t>
      </w:r>
      <w:r w:rsidRPr="001F4863">
        <w:t>enough</w:t>
      </w:r>
      <w:r w:rsidRPr="001F4863">
        <w:rPr>
          <w:spacing w:val="-27"/>
        </w:rPr>
        <w:t xml:space="preserve"> </w:t>
      </w:r>
      <w:del w:id="214" w:author="Annabel" w:date="2019-03-17T16:51:00Z">
        <w:r w:rsidRPr="001F4863" w:rsidDel="008257DD">
          <w:delText>until</w:delText>
        </w:r>
        <w:r w:rsidRPr="001F4863" w:rsidDel="008257DD">
          <w:rPr>
            <w:spacing w:val="-27"/>
          </w:rPr>
          <w:delText xml:space="preserve"> </w:delText>
        </w:r>
      </w:del>
      <w:ins w:id="215" w:author="Annabel" w:date="2019-03-17T16:51:00Z">
        <w:r w:rsidR="008257DD">
          <w:t>for</w:t>
        </w:r>
        <w:r w:rsidR="008257DD" w:rsidRPr="001F4863">
          <w:rPr>
            <w:spacing w:val="-27"/>
          </w:rPr>
          <w:t xml:space="preserve"> </w:t>
        </w:r>
      </w:ins>
      <w:r w:rsidRPr="001F4863">
        <w:t>the</w:t>
      </w:r>
      <w:ins w:id="216" w:author="Annabel" w:date="2019-03-17T16:51:00Z">
        <w:r w:rsidR="008257DD">
          <w:t xml:space="preserve">m to </w:t>
        </w:r>
      </w:ins>
      <w:del w:id="217" w:author="Annabel" w:date="2019-03-17T16:51:00Z">
        <w:r w:rsidRPr="001F4863" w:rsidDel="008257DD">
          <w:delText>y can</w:delText>
        </w:r>
        <w:r w:rsidRPr="001F4863" w:rsidDel="008257DD">
          <w:rPr>
            <w:spacing w:val="-29"/>
          </w:rPr>
          <w:delText xml:space="preserve"> </w:delText>
        </w:r>
      </w:del>
      <w:r w:rsidRPr="001F4863">
        <w:t>explore</w:t>
      </w:r>
      <w:r w:rsidRPr="001F4863">
        <w:rPr>
          <w:spacing w:val="-29"/>
        </w:rPr>
        <w:t xml:space="preserve"> </w:t>
      </w:r>
      <w:ins w:id="218" w:author="Annabel" w:date="2019-03-17T16:51:00Z">
        <w:r w:rsidR="008257DD">
          <w:rPr>
            <w:spacing w:val="-29"/>
          </w:rPr>
          <w:t xml:space="preserve">the </w:t>
        </w:r>
      </w:ins>
      <w:r w:rsidRPr="001F4863">
        <w:rPr>
          <w:spacing w:val="-3"/>
        </w:rPr>
        <w:t>novel</w:t>
      </w:r>
      <w:r w:rsidRPr="001F4863">
        <w:rPr>
          <w:spacing w:val="-29"/>
        </w:rPr>
        <w:t xml:space="preserve"> </w:t>
      </w:r>
      <w:r w:rsidRPr="001F4863">
        <w:t>and</w:t>
      </w:r>
      <w:r w:rsidRPr="001F4863">
        <w:rPr>
          <w:spacing w:val="-29"/>
        </w:rPr>
        <w:t xml:space="preserve"> </w:t>
      </w:r>
      <w:r w:rsidRPr="001F4863">
        <w:t>complex</w:t>
      </w:r>
      <w:r w:rsidRPr="001F4863">
        <w:rPr>
          <w:spacing w:val="-29"/>
        </w:rPr>
        <w:t xml:space="preserve"> </w:t>
      </w:r>
      <w:r w:rsidRPr="001F4863">
        <w:t>visualizations.</w:t>
      </w:r>
      <w:r w:rsidRPr="001F4863">
        <w:rPr>
          <w:spacing w:val="-29"/>
        </w:rPr>
        <w:t xml:space="preserve"> </w:t>
      </w:r>
      <w:r w:rsidRPr="001F4863">
        <w:rPr>
          <w:spacing w:val="-6"/>
        </w:rPr>
        <w:t>For</w:t>
      </w:r>
      <w:r w:rsidRPr="001F4863">
        <w:rPr>
          <w:spacing w:val="-29"/>
        </w:rPr>
        <w:t xml:space="preserve"> </w:t>
      </w:r>
      <w:r w:rsidRPr="001F4863">
        <w:t>example,</w:t>
      </w:r>
      <w:r w:rsidRPr="001F4863">
        <w:rPr>
          <w:spacing w:val="-29"/>
        </w:rPr>
        <w:t xml:space="preserve"> </w:t>
      </w:r>
      <w:r w:rsidRPr="001F4863">
        <w:rPr>
          <w:spacing w:val="-3"/>
        </w:rPr>
        <w:t>we</w:t>
      </w:r>
      <w:r w:rsidRPr="001F4863">
        <w:rPr>
          <w:spacing w:val="-29"/>
        </w:rPr>
        <w:t xml:space="preserve"> </w:t>
      </w:r>
      <w:r w:rsidRPr="001F4863">
        <w:t>made</w:t>
      </w:r>
      <w:r w:rsidRPr="001F4863">
        <w:rPr>
          <w:spacing w:val="-29"/>
        </w:rPr>
        <w:t xml:space="preserve"> </w:t>
      </w:r>
      <w:r w:rsidRPr="001F4863">
        <w:t>use</w:t>
      </w:r>
      <w:r w:rsidRPr="001F4863">
        <w:rPr>
          <w:spacing w:val="-29"/>
        </w:rPr>
        <w:t xml:space="preserve"> </w:t>
      </w:r>
      <w:r w:rsidRPr="001F4863">
        <w:t>of</w:t>
      </w:r>
      <w:r w:rsidRPr="001F4863">
        <w:rPr>
          <w:spacing w:val="-29"/>
        </w:rPr>
        <w:t xml:space="preserve"> </w:t>
      </w:r>
      <w:r w:rsidRPr="001F4863">
        <w:t xml:space="preserve">bar </w:t>
      </w:r>
      <w:r w:rsidRPr="001F4863">
        <w:rPr>
          <w:w w:val="95"/>
        </w:rPr>
        <w:t>charts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and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maps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together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to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show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multilevel,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>multidimensional</w:t>
      </w:r>
      <w:r w:rsidRPr="001F4863">
        <w:rPr>
          <w:spacing w:val="-21"/>
          <w:w w:val="95"/>
        </w:rPr>
        <w:t xml:space="preserve"> </w:t>
      </w:r>
      <w:r w:rsidRPr="001F4863">
        <w:rPr>
          <w:w w:val="95"/>
        </w:rPr>
        <w:t xml:space="preserve">visualization </w:t>
      </w:r>
      <w:r w:rsidRPr="001F4863">
        <w:t>of</w:t>
      </w:r>
      <w:r w:rsidRPr="001F4863">
        <w:rPr>
          <w:spacing w:val="-15"/>
        </w:rPr>
        <w:t xml:space="preserve"> </w:t>
      </w:r>
      <w:r w:rsidR="000B6A07" w:rsidRPr="001F4863">
        <w:t>information. Users</w:t>
      </w:r>
      <w:r w:rsidRPr="001F4863">
        <w:rPr>
          <w:spacing w:val="-15"/>
        </w:rPr>
        <w:t xml:space="preserve"> </w:t>
      </w:r>
      <w:r w:rsidRPr="001F4863">
        <w:t>can</w:t>
      </w:r>
      <w:r w:rsidRPr="001F4863">
        <w:rPr>
          <w:spacing w:val="-15"/>
        </w:rPr>
        <w:t xml:space="preserve"> </w:t>
      </w:r>
      <w:r w:rsidRPr="001F4863">
        <w:t>easily</w:t>
      </w:r>
      <w:r w:rsidRPr="001F4863">
        <w:rPr>
          <w:spacing w:val="-15"/>
        </w:rPr>
        <w:t xml:space="preserve"> </w:t>
      </w:r>
      <w:r w:rsidRPr="001F4863">
        <w:t>explore</w:t>
      </w:r>
      <w:r w:rsidRPr="001F4863">
        <w:rPr>
          <w:spacing w:val="-15"/>
        </w:rPr>
        <w:t xml:space="preserve"> </w:t>
      </w:r>
      <w:ins w:id="219" w:author="Annabel" w:date="2019-03-17T16:52:00Z">
        <w:r w:rsidR="008257DD">
          <w:rPr>
            <w:spacing w:val="-15"/>
          </w:rPr>
          <w:t xml:space="preserve">the </w:t>
        </w:r>
      </w:ins>
      <w:r w:rsidRPr="001F4863">
        <w:t>MID</w:t>
      </w:r>
      <w:del w:id="220" w:author="Annabel" w:date="2019-03-17T16:52:00Z">
        <w:r w:rsidRPr="001F4863" w:rsidDel="008257DD">
          <w:delText>s</w:delText>
        </w:r>
      </w:del>
      <w:r w:rsidRPr="001F4863">
        <w:t>,</w:t>
      </w:r>
      <w:r w:rsidRPr="001F4863">
        <w:rPr>
          <w:spacing w:val="-15"/>
        </w:rPr>
        <w:t xml:space="preserve"> </w:t>
      </w:r>
      <w:del w:id="221" w:author="Annabel" w:date="2019-03-17T16:52:00Z">
        <w:r w:rsidRPr="001F4863" w:rsidDel="008257DD">
          <w:rPr>
            <w:spacing w:val="-5"/>
          </w:rPr>
          <w:delText>Wars</w:delText>
        </w:r>
      </w:del>
      <w:ins w:id="222" w:author="Annabel" w:date="2019-03-17T16:52:00Z">
        <w:r w:rsidR="008257DD">
          <w:rPr>
            <w:spacing w:val="-5"/>
          </w:rPr>
          <w:t>War</w:t>
        </w:r>
        <w:r w:rsidR="008257DD" w:rsidRPr="001F4863">
          <w:rPr>
            <w:spacing w:val="-5"/>
          </w:rPr>
          <w:t>,</w:t>
        </w:r>
      </w:ins>
      <w:r w:rsidRPr="001F4863">
        <w:rPr>
          <w:spacing w:val="-15"/>
        </w:rPr>
        <w:t xml:space="preserve"> </w:t>
      </w:r>
      <w:r w:rsidRPr="001F4863">
        <w:t>and</w:t>
      </w:r>
      <w:r w:rsidRPr="001F4863">
        <w:rPr>
          <w:spacing w:val="-15"/>
        </w:rPr>
        <w:t xml:space="preserve"> </w:t>
      </w:r>
      <w:r w:rsidRPr="001F4863">
        <w:rPr>
          <w:spacing w:val="-4"/>
        </w:rPr>
        <w:t>Trade</w:t>
      </w:r>
      <w:r w:rsidRPr="001F4863">
        <w:rPr>
          <w:spacing w:val="-15"/>
        </w:rPr>
        <w:t xml:space="preserve"> </w:t>
      </w:r>
      <w:r w:rsidRPr="001F4863">
        <w:t>datasets</w:t>
      </w:r>
      <w:r w:rsidRPr="001F4863">
        <w:rPr>
          <w:spacing w:val="-15"/>
        </w:rPr>
        <w:t xml:space="preserve"> </w:t>
      </w:r>
      <w:r w:rsidRPr="001F4863">
        <w:t>with a</w:t>
      </w:r>
      <w:r w:rsidRPr="001F4863">
        <w:rPr>
          <w:spacing w:val="-17"/>
        </w:rPr>
        <w:t xml:space="preserve"> </w:t>
      </w:r>
      <w:r w:rsidRPr="001F4863">
        <w:t>single</w:t>
      </w:r>
      <w:r w:rsidRPr="001F4863">
        <w:rPr>
          <w:spacing w:val="-17"/>
        </w:rPr>
        <w:t xml:space="preserve"> </w:t>
      </w:r>
      <w:r w:rsidRPr="001F4863">
        <w:t>click</w:t>
      </w:r>
      <w:r w:rsidRPr="001F4863">
        <w:rPr>
          <w:spacing w:val="-17"/>
        </w:rPr>
        <w:t xml:space="preserve"> </w:t>
      </w:r>
      <w:r w:rsidRPr="001F4863">
        <w:t>and</w:t>
      </w:r>
      <w:r w:rsidRPr="001F4863">
        <w:rPr>
          <w:spacing w:val="-17"/>
        </w:rPr>
        <w:t xml:space="preserve"> </w:t>
      </w:r>
      <w:r w:rsidRPr="001F4863">
        <w:t>find</w:t>
      </w:r>
      <w:r w:rsidRPr="001F4863">
        <w:rPr>
          <w:spacing w:val="-17"/>
        </w:rPr>
        <w:t xml:space="preserve"> </w:t>
      </w:r>
      <w:r w:rsidRPr="001F4863">
        <w:t>patterns</w:t>
      </w:r>
      <w:del w:id="223" w:author="Annabel" w:date="2019-03-17T16:51:00Z">
        <w:r w:rsidRPr="001F4863" w:rsidDel="008257DD">
          <w:delText>,</w:delText>
        </w:r>
        <w:r w:rsidRPr="001F4863" w:rsidDel="008257DD">
          <w:rPr>
            <w:spacing w:val="-17"/>
          </w:rPr>
          <w:delText xml:space="preserve"> </w:delText>
        </w:r>
      </w:del>
      <w:ins w:id="224" w:author="Annabel" w:date="2019-03-17T16:51:00Z">
        <w:r w:rsidR="008257DD">
          <w:t xml:space="preserve"> and</w:t>
        </w:r>
        <w:r w:rsidR="008257DD" w:rsidRPr="001F4863">
          <w:rPr>
            <w:spacing w:val="-17"/>
          </w:rPr>
          <w:t xml:space="preserve"> </w:t>
        </w:r>
      </w:ins>
      <w:r w:rsidRPr="001F4863">
        <w:t>relations</w:t>
      </w:r>
      <w:r w:rsidRPr="001F4863">
        <w:rPr>
          <w:spacing w:val="-17"/>
        </w:rPr>
        <w:t xml:space="preserve"> </w:t>
      </w:r>
      <w:r w:rsidRPr="001F4863">
        <w:t>between</w:t>
      </w:r>
      <w:r w:rsidRPr="001F4863">
        <w:rPr>
          <w:spacing w:val="-17"/>
        </w:rPr>
        <w:t xml:space="preserve"> </w:t>
      </w:r>
      <w:r w:rsidRPr="001F4863">
        <w:t>these</w:t>
      </w:r>
      <w:r w:rsidRPr="001F4863">
        <w:rPr>
          <w:spacing w:val="-17"/>
        </w:rPr>
        <w:t xml:space="preserve"> </w:t>
      </w:r>
      <w:r w:rsidRPr="001F4863">
        <w:t>entities.</w:t>
      </w:r>
      <w:r w:rsidRPr="001F4863">
        <w:rPr>
          <w:spacing w:val="-17"/>
        </w:rPr>
        <w:t xml:space="preserve"> </w:t>
      </w:r>
      <w:r w:rsidRPr="001F4863">
        <w:t>By</w:t>
      </w:r>
      <w:r w:rsidRPr="001F4863">
        <w:rPr>
          <w:spacing w:val="-17"/>
        </w:rPr>
        <w:t xml:space="preserve"> </w:t>
      </w:r>
      <w:r w:rsidRPr="001F4863">
        <w:t>showing different</w:t>
      </w:r>
      <w:r w:rsidRPr="001F4863">
        <w:rPr>
          <w:spacing w:val="-25"/>
        </w:rPr>
        <w:t xml:space="preserve"> </w:t>
      </w:r>
      <w:r w:rsidRPr="001F4863">
        <w:t>views</w:t>
      </w:r>
      <w:r w:rsidRPr="001F4863">
        <w:rPr>
          <w:spacing w:val="-25"/>
        </w:rPr>
        <w:t xml:space="preserve"> </w:t>
      </w:r>
      <w:r w:rsidRPr="001F4863">
        <w:t>at</w:t>
      </w:r>
      <w:r w:rsidRPr="001F4863">
        <w:rPr>
          <w:spacing w:val="-25"/>
        </w:rPr>
        <w:t xml:space="preserve"> </w:t>
      </w:r>
      <w:r w:rsidRPr="001F4863">
        <w:t>once,</w:t>
      </w:r>
      <w:r w:rsidRPr="001F4863">
        <w:rPr>
          <w:spacing w:val="-25"/>
        </w:rPr>
        <w:t xml:space="preserve"> </w:t>
      </w:r>
      <w:r w:rsidRPr="001F4863">
        <w:t>it</w:t>
      </w:r>
      <w:r w:rsidRPr="001F4863">
        <w:rPr>
          <w:spacing w:val="-25"/>
        </w:rPr>
        <w:t xml:space="preserve"> </w:t>
      </w:r>
      <w:r w:rsidRPr="001F4863">
        <w:t>is</w:t>
      </w:r>
      <w:r w:rsidRPr="001F4863">
        <w:rPr>
          <w:spacing w:val="-25"/>
        </w:rPr>
        <w:t xml:space="preserve"> </w:t>
      </w:r>
      <w:r w:rsidRPr="001F4863">
        <w:t>more</w:t>
      </w:r>
      <w:r w:rsidRPr="001F4863">
        <w:rPr>
          <w:spacing w:val="-25"/>
        </w:rPr>
        <w:t xml:space="preserve"> </w:t>
      </w:r>
      <w:r w:rsidRPr="001F4863">
        <w:t>informative</w:t>
      </w:r>
      <w:r w:rsidRPr="001F4863">
        <w:rPr>
          <w:spacing w:val="-25"/>
        </w:rPr>
        <w:t xml:space="preserve"> </w:t>
      </w:r>
      <w:r w:rsidRPr="001F4863">
        <w:t>and</w:t>
      </w:r>
      <w:r w:rsidRPr="001F4863">
        <w:rPr>
          <w:spacing w:val="-25"/>
        </w:rPr>
        <w:t xml:space="preserve"> </w:t>
      </w:r>
      <w:r w:rsidRPr="001F4863">
        <w:t>exploratory</w:t>
      </w:r>
      <w:r w:rsidRPr="001F4863">
        <w:rPr>
          <w:spacing w:val="-25"/>
        </w:rPr>
        <w:t xml:space="preserve"> </w:t>
      </w:r>
      <w:r w:rsidRPr="001F4863">
        <w:t>in</w:t>
      </w:r>
      <w:r w:rsidRPr="001F4863">
        <w:rPr>
          <w:spacing w:val="-25"/>
        </w:rPr>
        <w:t xml:space="preserve"> </w:t>
      </w:r>
      <w:r w:rsidRPr="001F4863">
        <w:t>nature</w:t>
      </w:r>
      <w:r w:rsidRPr="001F4863">
        <w:rPr>
          <w:spacing w:val="-25"/>
        </w:rPr>
        <w:t xml:space="preserve"> </w:t>
      </w:r>
      <w:del w:id="225" w:author="Annabel" w:date="2019-03-17T16:52:00Z">
        <w:r w:rsidRPr="001F4863" w:rsidDel="008257DD">
          <w:delText>to</w:delText>
        </w:r>
        <w:r w:rsidRPr="001F4863" w:rsidDel="008257DD">
          <w:rPr>
            <w:spacing w:val="-25"/>
          </w:rPr>
          <w:delText xml:space="preserve"> </w:delText>
        </w:r>
      </w:del>
      <w:ins w:id="226" w:author="Annabel" w:date="2019-03-17T16:52:00Z">
        <w:r w:rsidR="008257DD">
          <w:t>for</w:t>
        </w:r>
        <w:r w:rsidR="008257DD" w:rsidRPr="001F4863">
          <w:rPr>
            <w:spacing w:val="-25"/>
          </w:rPr>
          <w:t xml:space="preserve"> </w:t>
        </w:r>
      </w:ins>
      <w:r w:rsidRPr="001F4863">
        <w:t xml:space="preserve">the </w:t>
      </w:r>
      <w:r w:rsidRPr="001F4863">
        <w:rPr>
          <w:w w:val="95"/>
        </w:rPr>
        <w:t>user.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These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kinds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visualizations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are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very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useful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to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political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scientists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>or</w:t>
      </w:r>
      <w:r w:rsidRPr="001F4863">
        <w:rPr>
          <w:spacing w:val="-17"/>
          <w:w w:val="95"/>
        </w:rPr>
        <w:t xml:space="preserve"> </w:t>
      </w:r>
      <w:r w:rsidRPr="001F4863">
        <w:rPr>
          <w:w w:val="95"/>
        </w:rPr>
        <w:t xml:space="preserve">people </w:t>
      </w:r>
      <w:r w:rsidRPr="001F4863">
        <w:t xml:space="preserve">who </w:t>
      </w:r>
      <w:r w:rsidRPr="001F4863">
        <w:rPr>
          <w:spacing w:val="-3"/>
        </w:rPr>
        <w:t xml:space="preserve">want </w:t>
      </w:r>
      <w:r w:rsidRPr="001F4863">
        <w:t>to delve more</w:t>
      </w:r>
      <w:ins w:id="227" w:author="Annabel" w:date="2019-03-17T16:53:00Z">
        <w:r w:rsidR="008257DD">
          <w:t xml:space="preserve"> deeply</w:t>
        </w:r>
      </w:ins>
      <w:r w:rsidRPr="001F4863">
        <w:t xml:space="preserve"> into this</w:t>
      </w:r>
      <w:r w:rsidRPr="001F4863">
        <w:rPr>
          <w:spacing w:val="45"/>
        </w:rPr>
        <w:t xml:space="preserve"> </w:t>
      </w:r>
      <w:r w:rsidRPr="001F4863">
        <w:t>subject.</w:t>
      </w:r>
    </w:p>
    <w:p w14:paraId="249F8366" w14:textId="77777777" w:rsidR="00145744" w:rsidRPr="001F4863" w:rsidRDefault="00145744">
      <w:pPr>
        <w:pStyle w:val="a3"/>
        <w:spacing w:before="10"/>
        <w:rPr>
          <w:sz w:val="28"/>
        </w:rPr>
      </w:pPr>
    </w:p>
    <w:p w14:paraId="1680B51A" w14:textId="77777777" w:rsidR="00145744" w:rsidRPr="001F4863" w:rsidRDefault="0031762C">
      <w:pPr>
        <w:pStyle w:val="1"/>
        <w:numPr>
          <w:ilvl w:val="0"/>
          <w:numId w:val="2"/>
        </w:numPr>
        <w:tabs>
          <w:tab w:val="left" w:pos="1378"/>
          <w:tab w:val="left" w:pos="1379"/>
        </w:tabs>
        <w:ind w:hanging="403"/>
      </w:pPr>
      <w:r w:rsidRPr="001F4863">
        <w:t>Conclusion</w:t>
      </w:r>
    </w:p>
    <w:p w14:paraId="62B06023" w14:textId="77777777" w:rsidR="00145744" w:rsidRPr="001F4863" w:rsidRDefault="00145744">
      <w:pPr>
        <w:pStyle w:val="a3"/>
        <w:rPr>
          <w:rFonts w:ascii="Georgia"/>
          <w:b/>
          <w:sz w:val="19"/>
        </w:rPr>
      </w:pPr>
    </w:p>
    <w:p w14:paraId="236519AD" w14:textId="77777777" w:rsidR="00145744" w:rsidRPr="001F4863" w:rsidRDefault="0031762C">
      <w:pPr>
        <w:pStyle w:val="a3"/>
        <w:ind w:left="975" w:right="1583"/>
        <w:jc w:val="both"/>
      </w:pPr>
      <w:r w:rsidRPr="001F4863">
        <w:rPr>
          <w:w w:val="95"/>
        </w:rPr>
        <w:t>The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number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wars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in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recent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years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is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significantly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less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than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the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number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of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 xml:space="preserve">wars </w:t>
      </w:r>
      <w:r w:rsidRPr="001F4863">
        <w:t>a</w:t>
      </w:r>
      <w:r w:rsidRPr="001F4863">
        <w:rPr>
          <w:spacing w:val="-27"/>
        </w:rPr>
        <w:t xml:space="preserve"> </w:t>
      </w:r>
      <w:r w:rsidRPr="001F4863">
        <w:t>century</w:t>
      </w:r>
      <w:r w:rsidRPr="001F4863">
        <w:rPr>
          <w:spacing w:val="-27"/>
        </w:rPr>
        <w:t xml:space="preserve"> </w:t>
      </w:r>
      <w:r w:rsidRPr="001F4863">
        <w:t>ago.</w:t>
      </w:r>
      <w:r w:rsidRPr="001F4863">
        <w:rPr>
          <w:spacing w:val="-27"/>
        </w:rPr>
        <w:t xml:space="preserve"> </w:t>
      </w:r>
      <w:r w:rsidRPr="001F4863">
        <w:t>These</w:t>
      </w:r>
      <w:r w:rsidRPr="001F4863">
        <w:rPr>
          <w:spacing w:val="-27"/>
        </w:rPr>
        <w:t xml:space="preserve"> </w:t>
      </w:r>
      <w:r w:rsidRPr="001F4863">
        <w:t>days,</w:t>
      </w:r>
      <w:r w:rsidRPr="001F4863">
        <w:rPr>
          <w:spacing w:val="-27"/>
        </w:rPr>
        <w:t xml:space="preserve"> </w:t>
      </w:r>
      <w:r w:rsidRPr="001F4863">
        <w:t>international</w:t>
      </w:r>
      <w:r w:rsidRPr="001F4863">
        <w:rPr>
          <w:spacing w:val="-27"/>
        </w:rPr>
        <w:t xml:space="preserve"> </w:t>
      </w:r>
      <w:r w:rsidRPr="001F4863">
        <w:t>trade</w:t>
      </w:r>
      <w:r w:rsidRPr="001F4863">
        <w:rPr>
          <w:spacing w:val="-27"/>
        </w:rPr>
        <w:t xml:space="preserve"> </w:t>
      </w:r>
      <w:r w:rsidRPr="001F4863">
        <w:t>has</w:t>
      </w:r>
      <w:r w:rsidRPr="001F4863">
        <w:rPr>
          <w:spacing w:val="-27"/>
        </w:rPr>
        <w:t xml:space="preserve"> </w:t>
      </w:r>
      <w:r w:rsidRPr="001F4863">
        <w:t>had</w:t>
      </w:r>
      <w:r w:rsidRPr="001F4863">
        <w:rPr>
          <w:spacing w:val="-27"/>
        </w:rPr>
        <w:t xml:space="preserve"> </w:t>
      </w:r>
      <w:r w:rsidRPr="001F4863">
        <w:t>a</w:t>
      </w:r>
      <w:r w:rsidRPr="001F4863">
        <w:rPr>
          <w:spacing w:val="-27"/>
        </w:rPr>
        <w:t xml:space="preserve"> </w:t>
      </w:r>
      <w:r w:rsidRPr="001F4863">
        <w:t>material</w:t>
      </w:r>
      <w:r w:rsidRPr="001F4863">
        <w:rPr>
          <w:spacing w:val="-27"/>
        </w:rPr>
        <w:t xml:space="preserve"> </w:t>
      </w:r>
      <w:r w:rsidRPr="001F4863">
        <w:t>effect</w:t>
      </w:r>
      <w:r w:rsidRPr="001F4863">
        <w:rPr>
          <w:spacing w:val="-27"/>
        </w:rPr>
        <w:t xml:space="preserve"> </w:t>
      </w:r>
      <w:r w:rsidRPr="001F4863">
        <w:t>on</w:t>
      </w:r>
      <w:r w:rsidRPr="001F4863">
        <w:rPr>
          <w:spacing w:val="-27"/>
        </w:rPr>
        <w:t xml:space="preserve"> </w:t>
      </w:r>
      <w:del w:id="228" w:author="Annabel" w:date="2019-03-17T16:53:00Z">
        <w:r w:rsidRPr="001F4863" w:rsidDel="008257DD">
          <w:delText xml:space="preserve">the </w:delText>
        </w:r>
        <w:commentRangeStart w:id="229"/>
        <w:r w:rsidRPr="001F4863" w:rsidDel="008257DD">
          <w:delText>country’s</w:delText>
        </w:r>
      </w:del>
      <w:ins w:id="230" w:author="Annabel" w:date="2019-03-17T16:53:00Z">
        <w:r w:rsidR="008257DD" w:rsidRPr="001F4863">
          <w:t>countries</w:t>
        </w:r>
        <w:commentRangeEnd w:id="229"/>
        <w:r w:rsidR="008257DD">
          <w:rPr>
            <w:rStyle w:val="a5"/>
          </w:rPr>
          <w:commentReference w:id="229"/>
        </w:r>
        <w:r w:rsidR="008257DD" w:rsidRPr="001F4863">
          <w:t>’</w:t>
        </w:r>
      </w:ins>
      <w:r w:rsidRPr="001F4863">
        <w:rPr>
          <w:spacing w:val="-15"/>
        </w:rPr>
        <w:t xml:space="preserve"> </w:t>
      </w:r>
      <w:del w:id="231" w:author="Annabel" w:date="2019-03-17T16:53:00Z">
        <w:r w:rsidRPr="001F4863" w:rsidDel="008257DD">
          <w:rPr>
            <w:spacing w:val="-3"/>
          </w:rPr>
          <w:delText>economy</w:delText>
        </w:r>
      </w:del>
      <w:ins w:id="232" w:author="Annabel" w:date="2019-03-17T16:53:00Z">
        <w:r w:rsidR="008257DD" w:rsidRPr="001F4863">
          <w:rPr>
            <w:spacing w:val="-3"/>
          </w:rPr>
          <w:t>economi</w:t>
        </w:r>
        <w:r w:rsidR="008257DD">
          <w:rPr>
            <w:spacing w:val="-3"/>
          </w:rPr>
          <w:t>es</w:t>
        </w:r>
      </w:ins>
      <w:r w:rsidRPr="001F4863">
        <w:rPr>
          <w:spacing w:val="-3"/>
        </w:rPr>
        <w:t>.</w:t>
      </w:r>
      <w:r w:rsidRPr="001F4863">
        <w:rPr>
          <w:spacing w:val="-15"/>
        </w:rPr>
        <w:t xml:space="preserve"> </w:t>
      </w:r>
      <w:r w:rsidRPr="001F4863">
        <w:t>Therefore,</w:t>
      </w:r>
      <w:r w:rsidRPr="001F4863">
        <w:rPr>
          <w:spacing w:val="-15"/>
        </w:rPr>
        <w:t xml:space="preserve"> </w:t>
      </w:r>
      <w:r w:rsidRPr="001F4863">
        <w:t>many</w:t>
      </w:r>
      <w:r w:rsidRPr="001F4863">
        <w:rPr>
          <w:spacing w:val="-15"/>
        </w:rPr>
        <w:t xml:space="preserve"> </w:t>
      </w:r>
      <w:r w:rsidRPr="001F4863">
        <w:t>countries</w:t>
      </w:r>
      <w:r w:rsidRPr="001F4863">
        <w:rPr>
          <w:spacing w:val="-15"/>
        </w:rPr>
        <w:t xml:space="preserve"> </w:t>
      </w:r>
      <w:r w:rsidRPr="001F4863">
        <w:rPr>
          <w:spacing w:val="-3"/>
        </w:rPr>
        <w:t>have</w:t>
      </w:r>
      <w:r w:rsidRPr="001F4863">
        <w:rPr>
          <w:spacing w:val="-15"/>
        </w:rPr>
        <w:t xml:space="preserve"> </w:t>
      </w:r>
      <w:r w:rsidRPr="001F4863">
        <w:t>developed</w:t>
      </w:r>
      <w:r w:rsidRPr="001F4863">
        <w:rPr>
          <w:spacing w:val="-15"/>
        </w:rPr>
        <w:t xml:space="preserve"> </w:t>
      </w:r>
      <w:r w:rsidRPr="001F4863">
        <w:t>their</w:t>
      </w:r>
      <w:r w:rsidRPr="001F4863">
        <w:rPr>
          <w:spacing w:val="-15"/>
        </w:rPr>
        <w:t xml:space="preserve"> </w:t>
      </w:r>
      <w:del w:id="233" w:author="Annabel" w:date="2019-03-17T16:53:00Z">
        <w:r w:rsidRPr="001F4863" w:rsidDel="008257DD">
          <w:delText>economy</w:delText>
        </w:r>
      </w:del>
      <w:ins w:id="234" w:author="Annabel" w:date="2019-03-17T16:53:00Z">
        <w:r w:rsidR="008257DD" w:rsidRPr="001F4863">
          <w:t>economi</w:t>
        </w:r>
        <w:r w:rsidR="008257DD">
          <w:t>es</w:t>
        </w:r>
      </w:ins>
      <w:r w:rsidRPr="001F4863">
        <w:t xml:space="preserve"> </w:t>
      </w:r>
      <w:r w:rsidRPr="001F4863">
        <w:rPr>
          <w:w w:val="95"/>
        </w:rPr>
        <w:t>through</w:t>
      </w:r>
      <w:r w:rsidRPr="001F4863">
        <w:rPr>
          <w:spacing w:val="-6"/>
          <w:w w:val="95"/>
        </w:rPr>
        <w:t xml:space="preserve"> </w:t>
      </w:r>
      <w:r w:rsidRPr="001F4863">
        <w:rPr>
          <w:w w:val="95"/>
        </w:rPr>
        <w:t>international</w:t>
      </w:r>
      <w:r w:rsidRPr="001F4863">
        <w:rPr>
          <w:spacing w:val="-5"/>
          <w:w w:val="95"/>
        </w:rPr>
        <w:t xml:space="preserve"> </w:t>
      </w:r>
      <w:r w:rsidRPr="001F4863">
        <w:rPr>
          <w:w w:val="95"/>
        </w:rPr>
        <w:t>trade,</w:t>
      </w:r>
      <w:r w:rsidRPr="001F4863">
        <w:rPr>
          <w:spacing w:val="-6"/>
          <w:w w:val="95"/>
        </w:rPr>
        <w:t xml:space="preserve"> </w:t>
      </w:r>
      <w:r w:rsidRPr="001F4863">
        <w:rPr>
          <w:w w:val="95"/>
        </w:rPr>
        <w:t>and</w:t>
      </w:r>
      <w:r w:rsidRPr="001F4863">
        <w:rPr>
          <w:spacing w:val="-6"/>
          <w:w w:val="95"/>
        </w:rPr>
        <w:t xml:space="preserve"> </w:t>
      </w:r>
      <w:r w:rsidRPr="001F4863">
        <w:rPr>
          <w:w w:val="95"/>
        </w:rPr>
        <w:t>through</w:t>
      </w:r>
      <w:r w:rsidRPr="001F4863">
        <w:rPr>
          <w:spacing w:val="-6"/>
          <w:w w:val="95"/>
        </w:rPr>
        <w:t xml:space="preserve"> </w:t>
      </w:r>
      <w:del w:id="235" w:author="Annabel" w:date="2019-03-17T16:53:00Z">
        <w:r w:rsidRPr="001F4863" w:rsidDel="008257DD">
          <w:rPr>
            <w:w w:val="95"/>
          </w:rPr>
          <w:delText>trade</w:delText>
        </w:r>
      </w:del>
      <w:ins w:id="236" w:author="Annabel" w:date="2019-03-17T16:53:00Z">
        <w:r w:rsidR="008257DD">
          <w:rPr>
            <w:w w:val="95"/>
          </w:rPr>
          <w:t>this</w:t>
        </w:r>
      </w:ins>
      <w:r w:rsidRPr="001F4863">
        <w:rPr>
          <w:w w:val="95"/>
        </w:rPr>
        <w:t>,</w:t>
      </w:r>
      <w:r w:rsidRPr="001F4863">
        <w:rPr>
          <w:spacing w:val="-6"/>
          <w:w w:val="95"/>
        </w:rPr>
        <w:t xml:space="preserve"> </w:t>
      </w:r>
      <w:commentRangeStart w:id="237"/>
      <w:r w:rsidRPr="001F4863">
        <w:rPr>
          <w:w w:val="95"/>
        </w:rPr>
        <w:t>economic</w:t>
      </w:r>
      <w:r w:rsidRPr="001F4863">
        <w:rPr>
          <w:spacing w:val="-5"/>
          <w:w w:val="95"/>
        </w:rPr>
        <w:t xml:space="preserve"> </w:t>
      </w:r>
      <w:r w:rsidRPr="001F4863">
        <w:rPr>
          <w:w w:val="95"/>
        </w:rPr>
        <w:t>inter-dependency</w:t>
      </w:r>
      <w:r w:rsidRPr="001F4863">
        <w:rPr>
          <w:spacing w:val="-6"/>
          <w:w w:val="95"/>
        </w:rPr>
        <w:t xml:space="preserve"> </w:t>
      </w:r>
      <w:r w:rsidRPr="001F4863">
        <w:rPr>
          <w:w w:val="95"/>
        </w:rPr>
        <w:t>be</w:t>
      </w:r>
      <w:r w:rsidRPr="001F4863">
        <w:rPr>
          <w:spacing w:val="-3"/>
          <w:w w:val="95"/>
        </w:rPr>
        <w:t xml:space="preserve">tween </w:t>
      </w:r>
      <w:r w:rsidRPr="001F4863">
        <w:rPr>
          <w:w w:val="95"/>
        </w:rPr>
        <w:t xml:space="preserve">countries </w:t>
      </w:r>
      <w:del w:id="238" w:author="Annabel" w:date="2019-03-17T16:53:00Z">
        <w:r w:rsidR="000B6A07" w:rsidRPr="001F4863" w:rsidDel="008257DD">
          <w:rPr>
            <w:w w:val="95"/>
          </w:rPr>
          <w:delText>have</w:delText>
        </w:r>
        <w:r w:rsidRPr="001F4863" w:rsidDel="008257DD">
          <w:rPr>
            <w:w w:val="95"/>
          </w:rPr>
          <w:delText xml:space="preserve"> </w:delText>
        </w:r>
      </w:del>
      <w:ins w:id="239" w:author="Annabel" w:date="2019-03-17T16:53:00Z">
        <w:r w:rsidR="008257DD" w:rsidRPr="001F4863">
          <w:rPr>
            <w:w w:val="95"/>
          </w:rPr>
          <w:t>ha</w:t>
        </w:r>
        <w:r w:rsidR="008257DD">
          <w:rPr>
            <w:w w:val="95"/>
          </w:rPr>
          <w:t>s</w:t>
        </w:r>
        <w:commentRangeEnd w:id="237"/>
        <w:r w:rsidR="008257DD">
          <w:rPr>
            <w:rStyle w:val="a5"/>
          </w:rPr>
          <w:commentReference w:id="237"/>
        </w:r>
        <w:r w:rsidR="008257DD" w:rsidRPr="001F4863">
          <w:rPr>
            <w:w w:val="95"/>
          </w:rPr>
          <w:t xml:space="preserve"> </w:t>
        </w:r>
      </w:ins>
      <w:r w:rsidRPr="001F4863">
        <w:rPr>
          <w:w w:val="95"/>
        </w:rPr>
        <w:t xml:space="preserve">increased. In many cases, </w:t>
      </w:r>
      <w:del w:id="240" w:author="Annabel" w:date="2019-03-17T16:54:00Z">
        <w:r w:rsidRPr="001F4863" w:rsidDel="006F7A9B">
          <w:rPr>
            <w:w w:val="95"/>
          </w:rPr>
          <w:delText xml:space="preserve">the </w:delText>
        </w:r>
      </w:del>
      <w:r w:rsidRPr="001F4863">
        <w:rPr>
          <w:w w:val="95"/>
        </w:rPr>
        <w:t>developed countries</w:t>
      </w:r>
      <w:r w:rsidRPr="001F4863">
        <w:rPr>
          <w:spacing w:val="-18"/>
          <w:w w:val="95"/>
        </w:rPr>
        <w:t xml:space="preserve"> </w:t>
      </w:r>
      <w:r w:rsidRPr="001F4863">
        <w:rPr>
          <w:w w:val="95"/>
        </w:rPr>
        <w:t xml:space="preserve">hesitate </w:t>
      </w:r>
      <w:r w:rsidRPr="001F4863">
        <w:t>to</w:t>
      </w:r>
      <w:r w:rsidRPr="001F4863">
        <w:rPr>
          <w:spacing w:val="-9"/>
        </w:rPr>
        <w:t xml:space="preserve"> </w:t>
      </w:r>
      <w:r w:rsidRPr="001F4863">
        <w:t>initiate</w:t>
      </w:r>
      <w:r w:rsidRPr="001F4863">
        <w:rPr>
          <w:spacing w:val="-9"/>
        </w:rPr>
        <w:t xml:space="preserve"> </w:t>
      </w:r>
      <w:r w:rsidRPr="001F4863">
        <w:t>or</w:t>
      </w:r>
      <w:r w:rsidRPr="001F4863">
        <w:rPr>
          <w:spacing w:val="-9"/>
        </w:rPr>
        <w:t xml:space="preserve"> </w:t>
      </w:r>
      <w:r w:rsidRPr="001F4863">
        <w:t>participate</w:t>
      </w:r>
      <w:r w:rsidRPr="001F4863">
        <w:rPr>
          <w:spacing w:val="-9"/>
        </w:rPr>
        <w:t xml:space="preserve"> </w:t>
      </w:r>
      <w:r w:rsidRPr="001F4863">
        <w:t>in</w:t>
      </w:r>
      <w:r w:rsidRPr="001F4863">
        <w:rPr>
          <w:spacing w:val="-9"/>
        </w:rPr>
        <w:t xml:space="preserve"> </w:t>
      </w:r>
      <w:r w:rsidRPr="001F4863">
        <w:t>wars</w:t>
      </w:r>
      <w:r w:rsidRPr="001F4863">
        <w:rPr>
          <w:spacing w:val="-9"/>
        </w:rPr>
        <w:t xml:space="preserve"> </w:t>
      </w:r>
      <w:r w:rsidRPr="001F4863">
        <w:t>because</w:t>
      </w:r>
      <w:r w:rsidRPr="001F4863">
        <w:rPr>
          <w:spacing w:val="-9"/>
        </w:rPr>
        <w:t xml:space="preserve"> </w:t>
      </w:r>
      <w:r w:rsidRPr="001F4863">
        <w:t>of</w:t>
      </w:r>
      <w:r w:rsidRPr="001F4863">
        <w:rPr>
          <w:spacing w:val="-9"/>
        </w:rPr>
        <w:t xml:space="preserve"> </w:t>
      </w:r>
      <w:r w:rsidRPr="001F4863">
        <w:t>the</w:t>
      </w:r>
      <w:r w:rsidRPr="001F4863">
        <w:rPr>
          <w:spacing w:val="-9"/>
        </w:rPr>
        <w:t xml:space="preserve"> </w:t>
      </w:r>
      <w:r w:rsidRPr="001F4863">
        <w:t>negative</w:t>
      </w:r>
      <w:r w:rsidRPr="001F4863">
        <w:rPr>
          <w:spacing w:val="-9"/>
        </w:rPr>
        <w:t xml:space="preserve"> </w:t>
      </w:r>
      <w:r w:rsidRPr="001F4863">
        <w:t>effect</w:t>
      </w:r>
      <w:r w:rsidRPr="001F4863">
        <w:rPr>
          <w:spacing w:val="-9"/>
        </w:rPr>
        <w:t xml:space="preserve"> </w:t>
      </w:r>
      <w:r w:rsidRPr="001F4863">
        <w:t>that</w:t>
      </w:r>
      <w:r w:rsidRPr="001F4863">
        <w:rPr>
          <w:spacing w:val="-9"/>
        </w:rPr>
        <w:t xml:space="preserve"> </w:t>
      </w:r>
      <w:r w:rsidRPr="001F4863">
        <w:t>it</w:t>
      </w:r>
      <w:r w:rsidRPr="001F4863">
        <w:rPr>
          <w:spacing w:val="-9"/>
        </w:rPr>
        <w:t xml:space="preserve"> </w:t>
      </w:r>
      <w:r w:rsidRPr="001F4863">
        <w:t>has</w:t>
      </w:r>
      <w:r w:rsidRPr="001F4863">
        <w:rPr>
          <w:spacing w:val="-9"/>
        </w:rPr>
        <w:t xml:space="preserve"> </w:t>
      </w:r>
      <w:r w:rsidRPr="001F4863">
        <w:t>on the</w:t>
      </w:r>
      <w:del w:id="241" w:author="Annabel" w:date="2019-03-17T16:54:00Z">
        <w:r w:rsidRPr="001F4863" w:rsidDel="006F7A9B">
          <w:rPr>
            <w:spacing w:val="-30"/>
          </w:rPr>
          <w:delText xml:space="preserve"> </w:delText>
        </w:r>
      </w:del>
      <w:ins w:id="242" w:author="Annabel" w:date="2019-03-17T16:54:00Z">
        <w:r w:rsidR="006F7A9B">
          <w:rPr>
            <w:spacing w:val="-30"/>
          </w:rPr>
          <w:t>m</w:t>
        </w:r>
      </w:ins>
      <w:del w:id="243" w:author="Annabel" w:date="2019-03-17T16:54:00Z">
        <w:r w:rsidRPr="001F4863" w:rsidDel="006F7A9B">
          <w:rPr>
            <w:spacing w:val="-3"/>
          </w:rPr>
          <w:delText>country</w:delText>
        </w:r>
      </w:del>
      <w:r w:rsidRPr="001F4863">
        <w:rPr>
          <w:spacing w:val="-3"/>
        </w:rPr>
        <w:t>.</w:t>
      </w:r>
      <w:r w:rsidRPr="001F4863">
        <w:rPr>
          <w:spacing w:val="-30"/>
        </w:rPr>
        <w:t xml:space="preserve"> </w:t>
      </w:r>
      <w:r w:rsidRPr="001F4863">
        <w:rPr>
          <w:spacing w:val="-6"/>
        </w:rPr>
        <w:t>For</w:t>
      </w:r>
      <w:r w:rsidRPr="001F4863">
        <w:rPr>
          <w:spacing w:val="-30"/>
        </w:rPr>
        <w:t xml:space="preserve"> </w:t>
      </w:r>
      <w:r w:rsidRPr="001F4863">
        <w:t>instance,</w:t>
      </w:r>
      <w:r w:rsidRPr="001F4863">
        <w:rPr>
          <w:spacing w:val="-30"/>
        </w:rPr>
        <w:t xml:space="preserve"> </w:t>
      </w:r>
      <w:r w:rsidRPr="001F4863">
        <w:t>they</w:t>
      </w:r>
      <w:r w:rsidRPr="001F4863">
        <w:rPr>
          <w:spacing w:val="-30"/>
        </w:rPr>
        <w:t xml:space="preserve"> </w:t>
      </w:r>
      <w:del w:id="244" w:author="Annabel" w:date="2019-03-17T16:54:00Z">
        <w:r w:rsidRPr="001F4863" w:rsidDel="006F7A9B">
          <w:delText>would</w:delText>
        </w:r>
        <w:r w:rsidRPr="001F4863" w:rsidDel="006F7A9B">
          <w:rPr>
            <w:spacing w:val="-30"/>
          </w:rPr>
          <w:delText xml:space="preserve"> </w:delText>
        </w:r>
        <w:r w:rsidRPr="001F4863" w:rsidDel="006F7A9B">
          <w:delText>need</w:delText>
        </w:r>
        <w:r w:rsidRPr="001F4863" w:rsidDel="006F7A9B">
          <w:rPr>
            <w:spacing w:val="-30"/>
          </w:rPr>
          <w:delText xml:space="preserve"> </w:delText>
        </w:r>
        <w:r w:rsidRPr="001F4863" w:rsidDel="006F7A9B">
          <w:delText>to</w:delText>
        </w:r>
      </w:del>
      <w:ins w:id="245" w:author="Annabel" w:date="2019-03-17T16:54:00Z">
        <w:r w:rsidR="006F7A9B">
          <w:t>must</w:t>
        </w:r>
      </w:ins>
      <w:r w:rsidRPr="001F4863">
        <w:rPr>
          <w:spacing w:val="-30"/>
        </w:rPr>
        <w:t xml:space="preserve"> </w:t>
      </w:r>
      <w:r w:rsidRPr="001F4863">
        <w:t>spend</w:t>
      </w:r>
      <w:r w:rsidRPr="001F4863">
        <w:rPr>
          <w:spacing w:val="-30"/>
        </w:rPr>
        <w:t xml:space="preserve"> </w:t>
      </w:r>
      <w:del w:id="246" w:author="Annabel" w:date="2019-03-17T16:54:00Z">
        <w:r w:rsidRPr="001F4863" w:rsidDel="006F7A9B">
          <w:delText>a</w:delText>
        </w:r>
        <w:r w:rsidRPr="001F4863" w:rsidDel="006F7A9B">
          <w:rPr>
            <w:spacing w:val="-30"/>
          </w:rPr>
          <w:delText xml:space="preserve"> </w:delText>
        </w:r>
        <w:r w:rsidRPr="001F4863" w:rsidDel="006F7A9B">
          <w:delText>large</w:delText>
        </w:r>
        <w:r w:rsidRPr="001F4863" w:rsidDel="006F7A9B">
          <w:rPr>
            <w:spacing w:val="-30"/>
          </w:rPr>
          <w:delText xml:space="preserve"> </w:delText>
        </w:r>
        <w:r w:rsidRPr="001F4863" w:rsidDel="006F7A9B">
          <w:delText>amount</w:delText>
        </w:r>
      </w:del>
      <w:ins w:id="247" w:author="Annabel" w:date="2019-03-17T16:54:00Z">
        <w:r w:rsidR="006F7A9B" w:rsidRPr="001F4863">
          <w:t>large amounts</w:t>
        </w:r>
      </w:ins>
      <w:r w:rsidRPr="001F4863">
        <w:rPr>
          <w:spacing w:val="-30"/>
        </w:rPr>
        <w:t xml:space="preserve"> </w:t>
      </w:r>
      <w:r w:rsidRPr="001F4863">
        <w:t>of</w:t>
      </w:r>
      <w:r w:rsidRPr="001F4863">
        <w:rPr>
          <w:spacing w:val="-30"/>
        </w:rPr>
        <w:t xml:space="preserve"> </w:t>
      </w:r>
      <w:r w:rsidRPr="001F4863">
        <w:t>money</w:t>
      </w:r>
      <w:r w:rsidRPr="001F4863">
        <w:rPr>
          <w:spacing w:val="-30"/>
        </w:rPr>
        <w:t xml:space="preserve"> </w:t>
      </w:r>
      <w:r w:rsidRPr="001F4863">
        <w:t>to win</w:t>
      </w:r>
      <w:r w:rsidRPr="001F4863">
        <w:rPr>
          <w:spacing w:val="-23"/>
        </w:rPr>
        <w:t xml:space="preserve"> </w:t>
      </w:r>
      <w:del w:id="248" w:author="Annabel" w:date="2019-03-17T16:54:00Z">
        <w:r w:rsidRPr="001F4863" w:rsidDel="006F7A9B">
          <w:delText>the</w:delText>
        </w:r>
        <w:r w:rsidRPr="001F4863" w:rsidDel="006F7A9B">
          <w:rPr>
            <w:spacing w:val="-23"/>
          </w:rPr>
          <w:delText xml:space="preserve"> </w:delText>
        </w:r>
      </w:del>
      <w:r w:rsidRPr="001F4863">
        <w:t>war</w:t>
      </w:r>
      <w:ins w:id="249" w:author="Annabel" w:date="2019-03-17T16:54:00Z">
        <w:r w:rsidR="006F7A9B">
          <w:t>s</w:t>
        </w:r>
      </w:ins>
      <w:r w:rsidRPr="001F4863">
        <w:t>,</w:t>
      </w:r>
      <w:r w:rsidRPr="001F4863">
        <w:rPr>
          <w:spacing w:val="-23"/>
        </w:rPr>
        <w:t xml:space="preserve"> </w:t>
      </w:r>
      <w:r w:rsidRPr="001F4863">
        <w:t>which</w:t>
      </w:r>
      <w:r w:rsidRPr="001F4863">
        <w:rPr>
          <w:spacing w:val="-23"/>
        </w:rPr>
        <w:t xml:space="preserve"> </w:t>
      </w:r>
      <w:r w:rsidRPr="001F4863">
        <w:t>could</w:t>
      </w:r>
      <w:r w:rsidRPr="001F4863">
        <w:rPr>
          <w:spacing w:val="-23"/>
        </w:rPr>
        <w:t xml:space="preserve"> </w:t>
      </w:r>
      <w:r w:rsidRPr="001F4863">
        <w:rPr>
          <w:spacing w:val="-3"/>
        </w:rPr>
        <w:t>have</w:t>
      </w:r>
      <w:r w:rsidRPr="001F4863">
        <w:rPr>
          <w:spacing w:val="-23"/>
        </w:rPr>
        <w:t xml:space="preserve"> </w:t>
      </w:r>
      <w:r w:rsidRPr="001F4863">
        <w:t>otherwise</w:t>
      </w:r>
      <w:r w:rsidRPr="001F4863">
        <w:rPr>
          <w:spacing w:val="-23"/>
        </w:rPr>
        <w:t xml:space="preserve"> </w:t>
      </w:r>
      <w:r w:rsidRPr="001F4863">
        <w:t>been</w:t>
      </w:r>
      <w:r w:rsidRPr="001F4863">
        <w:rPr>
          <w:spacing w:val="-23"/>
        </w:rPr>
        <w:t xml:space="preserve"> </w:t>
      </w:r>
      <w:r w:rsidRPr="001F4863">
        <w:t>spent</w:t>
      </w:r>
      <w:r w:rsidRPr="001F4863">
        <w:rPr>
          <w:spacing w:val="-23"/>
        </w:rPr>
        <w:t xml:space="preserve"> </w:t>
      </w:r>
      <w:r w:rsidRPr="001F4863">
        <w:t>to</w:t>
      </w:r>
      <w:r w:rsidRPr="001F4863">
        <w:rPr>
          <w:spacing w:val="-23"/>
        </w:rPr>
        <w:t xml:space="preserve"> </w:t>
      </w:r>
      <w:r w:rsidRPr="001F4863">
        <w:t>develop</w:t>
      </w:r>
      <w:r w:rsidRPr="001F4863">
        <w:rPr>
          <w:spacing w:val="-23"/>
        </w:rPr>
        <w:t xml:space="preserve"> </w:t>
      </w:r>
      <w:r w:rsidRPr="001F4863">
        <w:t>their</w:t>
      </w:r>
      <w:r w:rsidRPr="001F4863">
        <w:rPr>
          <w:spacing w:val="-23"/>
        </w:rPr>
        <w:t xml:space="preserve"> </w:t>
      </w:r>
      <w:del w:id="250" w:author="Annabel" w:date="2019-03-17T16:54:00Z">
        <w:r w:rsidRPr="001F4863" w:rsidDel="006F7A9B">
          <w:rPr>
            <w:spacing w:val="-3"/>
          </w:rPr>
          <w:delText>economy</w:delText>
        </w:r>
      </w:del>
      <w:ins w:id="251" w:author="Annabel" w:date="2019-03-17T16:54:00Z">
        <w:r w:rsidR="006F7A9B" w:rsidRPr="001F4863">
          <w:rPr>
            <w:spacing w:val="-3"/>
          </w:rPr>
          <w:t>economi</w:t>
        </w:r>
        <w:r w:rsidR="006F7A9B">
          <w:rPr>
            <w:spacing w:val="-3"/>
          </w:rPr>
          <w:t>es</w:t>
        </w:r>
      </w:ins>
      <w:r w:rsidRPr="001F4863">
        <w:rPr>
          <w:spacing w:val="-3"/>
        </w:rPr>
        <w:t xml:space="preserve">. </w:t>
      </w:r>
      <w:r w:rsidRPr="001F4863">
        <w:rPr>
          <w:w w:val="95"/>
        </w:rPr>
        <w:t>Therefore,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nowadays,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participating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in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war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has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become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>an</w:t>
      </w:r>
      <w:r w:rsidRPr="001F4863">
        <w:rPr>
          <w:spacing w:val="-14"/>
          <w:w w:val="95"/>
        </w:rPr>
        <w:t xml:space="preserve"> </w:t>
      </w:r>
      <w:r w:rsidRPr="001F4863">
        <w:rPr>
          <w:w w:val="95"/>
        </w:rPr>
        <w:t>unreasonable</w:t>
      </w:r>
      <w:r w:rsidRPr="001F4863">
        <w:rPr>
          <w:spacing w:val="-13"/>
          <w:w w:val="95"/>
        </w:rPr>
        <w:t xml:space="preserve"> </w:t>
      </w:r>
      <w:r w:rsidRPr="001F4863">
        <w:rPr>
          <w:w w:val="95"/>
        </w:rPr>
        <w:t xml:space="preserve">decision </w:t>
      </w:r>
      <w:r w:rsidRPr="001F4863">
        <w:t>for</w:t>
      </w:r>
      <w:r w:rsidRPr="001F4863">
        <w:rPr>
          <w:spacing w:val="-17"/>
        </w:rPr>
        <w:t xml:space="preserve"> </w:t>
      </w:r>
      <w:r w:rsidRPr="001F4863">
        <w:t>many</w:t>
      </w:r>
      <w:r w:rsidRPr="001F4863">
        <w:rPr>
          <w:spacing w:val="-17"/>
        </w:rPr>
        <w:t xml:space="preserve"> </w:t>
      </w:r>
      <w:r w:rsidRPr="001F4863">
        <w:t>developed</w:t>
      </w:r>
      <w:r w:rsidRPr="001F4863">
        <w:rPr>
          <w:spacing w:val="-17"/>
        </w:rPr>
        <w:t xml:space="preserve"> </w:t>
      </w:r>
      <w:r w:rsidRPr="001F4863">
        <w:t>countries.</w:t>
      </w:r>
      <w:r w:rsidRPr="001F4863">
        <w:rPr>
          <w:spacing w:val="-17"/>
        </w:rPr>
        <w:t xml:space="preserve"> </w:t>
      </w:r>
      <w:r w:rsidRPr="001F4863">
        <w:rPr>
          <w:spacing w:val="-9"/>
        </w:rPr>
        <w:t>We</w:t>
      </w:r>
      <w:r w:rsidRPr="001F4863">
        <w:rPr>
          <w:spacing w:val="-17"/>
        </w:rPr>
        <w:t xml:space="preserve"> </w:t>
      </w:r>
      <w:r w:rsidRPr="001F4863">
        <w:t>observed</w:t>
      </w:r>
      <w:r w:rsidRPr="001F4863">
        <w:rPr>
          <w:spacing w:val="-17"/>
        </w:rPr>
        <w:t xml:space="preserve"> </w:t>
      </w:r>
      <w:r w:rsidRPr="001F4863">
        <w:t>that</w:t>
      </w:r>
      <w:r w:rsidRPr="001F4863">
        <w:rPr>
          <w:spacing w:val="-17"/>
        </w:rPr>
        <w:t xml:space="preserve"> </w:t>
      </w:r>
      <w:r w:rsidRPr="001F4863">
        <w:t>prior</w:t>
      </w:r>
      <w:r w:rsidRPr="001F4863">
        <w:rPr>
          <w:spacing w:val="-17"/>
        </w:rPr>
        <w:t xml:space="preserve"> </w:t>
      </w:r>
      <w:r w:rsidRPr="001F4863">
        <w:t>to</w:t>
      </w:r>
      <w:r w:rsidRPr="001F4863">
        <w:rPr>
          <w:spacing w:val="-17"/>
        </w:rPr>
        <w:t xml:space="preserve"> </w:t>
      </w:r>
      <w:r w:rsidRPr="001F4863">
        <w:t>1965,</w:t>
      </w:r>
      <w:r w:rsidRPr="001F4863">
        <w:rPr>
          <w:spacing w:val="-17"/>
        </w:rPr>
        <w:t xml:space="preserve"> </w:t>
      </w:r>
      <w:r w:rsidRPr="001F4863">
        <w:t>very</w:t>
      </w:r>
      <w:r w:rsidRPr="001F4863">
        <w:rPr>
          <w:spacing w:val="-17"/>
        </w:rPr>
        <w:t xml:space="preserve"> </w:t>
      </w:r>
      <w:r w:rsidRPr="001F4863">
        <w:t>few</w:t>
      </w:r>
      <w:r w:rsidRPr="001F4863">
        <w:rPr>
          <w:spacing w:val="-17"/>
        </w:rPr>
        <w:t xml:space="preserve"> </w:t>
      </w:r>
      <w:r w:rsidRPr="001F4863">
        <w:t>countries</w:t>
      </w:r>
      <w:r w:rsidRPr="001F4863">
        <w:rPr>
          <w:spacing w:val="-32"/>
        </w:rPr>
        <w:t xml:space="preserve"> </w:t>
      </w:r>
      <w:r w:rsidRPr="001F4863">
        <w:t>had</w:t>
      </w:r>
      <w:r w:rsidRPr="001F4863">
        <w:rPr>
          <w:spacing w:val="-32"/>
        </w:rPr>
        <w:t xml:space="preserve"> </w:t>
      </w:r>
      <w:r w:rsidRPr="001F4863">
        <w:rPr>
          <w:spacing w:val="1"/>
        </w:rPr>
        <w:t>good</w:t>
      </w:r>
      <w:r w:rsidRPr="001F4863">
        <w:rPr>
          <w:spacing w:val="-32"/>
        </w:rPr>
        <w:t xml:space="preserve"> </w:t>
      </w:r>
      <w:r w:rsidRPr="001F4863">
        <w:t>trade</w:t>
      </w:r>
      <w:r w:rsidRPr="001F4863">
        <w:rPr>
          <w:spacing w:val="-32"/>
        </w:rPr>
        <w:t xml:space="preserve"> </w:t>
      </w:r>
      <w:r w:rsidRPr="001F4863">
        <w:t>relationships</w:t>
      </w:r>
      <w:r w:rsidRPr="001F4863">
        <w:rPr>
          <w:spacing w:val="-32"/>
        </w:rPr>
        <w:t xml:space="preserve"> </w:t>
      </w:r>
      <w:r w:rsidRPr="001F4863">
        <w:t>and</w:t>
      </w:r>
      <w:r w:rsidRPr="001F4863">
        <w:rPr>
          <w:spacing w:val="-32"/>
        </w:rPr>
        <w:t xml:space="preserve"> </w:t>
      </w:r>
      <w:r w:rsidRPr="001F4863">
        <w:t>the</w:t>
      </w:r>
      <w:r w:rsidRPr="001F4863">
        <w:rPr>
          <w:spacing w:val="-32"/>
        </w:rPr>
        <w:t xml:space="preserve"> </w:t>
      </w:r>
      <w:r w:rsidRPr="001F4863">
        <w:t>number</w:t>
      </w:r>
      <w:r w:rsidRPr="001F4863">
        <w:rPr>
          <w:spacing w:val="-32"/>
        </w:rPr>
        <w:t xml:space="preserve"> </w:t>
      </w:r>
      <w:r w:rsidRPr="001F4863">
        <w:t>of</w:t>
      </w:r>
      <w:r w:rsidRPr="001F4863">
        <w:rPr>
          <w:spacing w:val="-32"/>
        </w:rPr>
        <w:t xml:space="preserve"> </w:t>
      </w:r>
      <w:r w:rsidRPr="001F4863">
        <w:t>wars</w:t>
      </w:r>
      <w:r w:rsidRPr="001F4863">
        <w:rPr>
          <w:spacing w:val="-32"/>
        </w:rPr>
        <w:t xml:space="preserve"> </w:t>
      </w:r>
      <w:r w:rsidRPr="001F4863">
        <w:t>was</w:t>
      </w:r>
      <w:r w:rsidRPr="001F4863">
        <w:rPr>
          <w:spacing w:val="-32"/>
        </w:rPr>
        <w:t xml:space="preserve"> </w:t>
      </w:r>
      <w:r w:rsidRPr="001F4863">
        <w:t>high.</w:t>
      </w:r>
      <w:r w:rsidRPr="001F4863">
        <w:rPr>
          <w:spacing w:val="-32"/>
        </w:rPr>
        <w:t xml:space="preserve"> </w:t>
      </w:r>
      <w:r w:rsidRPr="001F4863">
        <w:rPr>
          <w:spacing w:val="-3"/>
        </w:rPr>
        <w:t xml:space="preserve">Presently, </w:t>
      </w:r>
      <w:r w:rsidRPr="001F4863">
        <w:t>most</w:t>
      </w:r>
      <w:r w:rsidRPr="001F4863">
        <w:rPr>
          <w:spacing w:val="-35"/>
        </w:rPr>
        <w:t xml:space="preserve"> </w:t>
      </w:r>
      <w:del w:id="252" w:author="Annabel" w:date="2019-03-17T16:55:00Z">
        <w:r w:rsidRPr="001F4863" w:rsidDel="006F7A9B">
          <w:delText>of</w:delText>
        </w:r>
        <w:r w:rsidRPr="001F4863" w:rsidDel="006F7A9B">
          <w:rPr>
            <w:spacing w:val="-35"/>
          </w:rPr>
          <w:delText xml:space="preserve"> </w:delText>
        </w:r>
        <w:r w:rsidRPr="001F4863" w:rsidDel="006F7A9B">
          <w:delText>the</w:delText>
        </w:r>
        <w:r w:rsidRPr="001F4863" w:rsidDel="006F7A9B">
          <w:rPr>
            <w:spacing w:val="-35"/>
          </w:rPr>
          <w:delText xml:space="preserve"> </w:delText>
        </w:r>
      </w:del>
      <w:r w:rsidRPr="001F4863">
        <w:t>countries</w:t>
      </w:r>
      <w:r w:rsidRPr="001F4863">
        <w:rPr>
          <w:spacing w:val="-35"/>
        </w:rPr>
        <w:t xml:space="preserve"> </w:t>
      </w:r>
      <w:r w:rsidRPr="001F4863">
        <w:rPr>
          <w:spacing w:val="-3"/>
        </w:rPr>
        <w:t>have</w:t>
      </w:r>
      <w:r w:rsidRPr="001F4863">
        <w:rPr>
          <w:spacing w:val="-35"/>
        </w:rPr>
        <w:t xml:space="preserve"> </w:t>
      </w:r>
      <w:r w:rsidRPr="001F4863">
        <w:rPr>
          <w:spacing w:val="1"/>
        </w:rPr>
        <w:t>good</w:t>
      </w:r>
      <w:r w:rsidRPr="001F4863">
        <w:rPr>
          <w:spacing w:val="-35"/>
        </w:rPr>
        <w:t xml:space="preserve"> </w:t>
      </w:r>
      <w:r w:rsidRPr="001F4863">
        <w:t>trade</w:t>
      </w:r>
      <w:r w:rsidRPr="001F4863">
        <w:rPr>
          <w:spacing w:val="-35"/>
        </w:rPr>
        <w:t xml:space="preserve"> </w:t>
      </w:r>
      <w:r w:rsidRPr="001F4863">
        <w:t>relationships</w:t>
      </w:r>
      <w:r w:rsidRPr="001F4863">
        <w:rPr>
          <w:spacing w:val="-35"/>
        </w:rPr>
        <w:t xml:space="preserve"> </w:t>
      </w:r>
      <w:r w:rsidRPr="001F4863">
        <w:t>and</w:t>
      </w:r>
      <w:r w:rsidRPr="001F4863">
        <w:rPr>
          <w:spacing w:val="-35"/>
        </w:rPr>
        <w:t xml:space="preserve"> </w:t>
      </w:r>
      <w:r w:rsidRPr="001F4863">
        <w:t>the</w:t>
      </w:r>
      <w:r w:rsidRPr="001F4863">
        <w:rPr>
          <w:spacing w:val="-35"/>
        </w:rPr>
        <w:t xml:space="preserve"> </w:t>
      </w:r>
      <w:r w:rsidRPr="001F4863">
        <w:t>number</w:t>
      </w:r>
      <w:r w:rsidRPr="001F4863">
        <w:rPr>
          <w:spacing w:val="-35"/>
        </w:rPr>
        <w:t xml:space="preserve"> </w:t>
      </w:r>
      <w:r w:rsidRPr="001F4863">
        <w:t>of</w:t>
      </w:r>
      <w:r w:rsidRPr="001F4863">
        <w:rPr>
          <w:spacing w:val="-35"/>
        </w:rPr>
        <w:t xml:space="preserve"> </w:t>
      </w:r>
      <w:r w:rsidRPr="001F4863">
        <w:t>wars</w:t>
      </w:r>
      <w:r w:rsidRPr="001F4863">
        <w:rPr>
          <w:spacing w:val="-35"/>
        </w:rPr>
        <w:t xml:space="preserve"> </w:t>
      </w:r>
      <w:r w:rsidRPr="001F4863">
        <w:t>has decreased</w:t>
      </w:r>
      <w:r w:rsidRPr="001F4863">
        <w:rPr>
          <w:spacing w:val="-30"/>
        </w:rPr>
        <w:t xml:space="preserve"> </w:t>
      </w:r>
      <w:r w:rsidRPr="001F4863">
        <w:t>significantly.</w:t>
      </w:r>
      <w:r w:rsidRPr="001F4863">
        <w:rPr>
          <w:spacing w:val="-30"/>
        </w:rPr>
        <w:t xml:space="preserve"> </w:t>
      </w:r>
      <w:commentRangeStart w:id="253"/>
      <w:del w:id="254" w:author="Annabel" w:date="2019-03-17T16:55:00Z">
        <w:r w:rsidRPr="001F4863" w:rsidDel="006F7A9B">
          <w:delText>So</w:delText>
        </w:r>
      </w:del>
      <w:ins w:id="255" w:author="Annabel" w:date="2019-03-17T16:55:00Z">
        <w:r w:rsidR="006F7A9B">
          <w:t>Thus</w:t>
        </w:r>
        <w:commentRangeEnd w:id="253"/>
        <w:r w:rsidR="006F7A9B">
          <w:rPr>
            <w:rStyle w:val="a5"/>
          </w:rPr>
          <w:commentReference w:id="253"/>
        </w:r>
      </w:ins>
      <w:r w:rsidRPr="001F4863">
        <w:t>,</w:t>
      </w:r>
      <w:r w:rsidRPr="001F4863">
        <w:rPr>
          <w:spacing w:val="-30"/>
        </w:rPr>
        <w:t xml:space="preserve"> </w:t>
      </w:r>
      <w:r w:rsidRPr="001F4863">
        <w:rPr>
          <w:spacing w:val="-3"/>
        </w:rPr>
        <w:t>we</w:t>
      </w:r>
      <w:r w:rsidRPr="001F4863">
        <w:rPr>
          <w:spacing w:val="-30"/>
        </w:rPr>
        <w:t xml:space="preserve"> </w:t>
      </w:r>
      <w:commentRangeStart w:id="256"/>
      <w:r w:rsidRPr="001F4863">
        <w:t>conclude</w:t>
      </w:r>
      <w:commentRangeEnd w:id="256"/>
      <w:r w:rsidR="006F7A9B">
        <w:rPr>
          <w:rStyle w:val="a5"/>
        </w:rPr>
        <w:commentReference w:id="256"/>
      </w:r>
      <w:r w:rsidRPr="001F4863">
        <w:rPr>
          <w:spacing w:val="-30"/>
        </w:rPr>
        <w:t xml:space="preserve"> </w:t>
      </w:r>
      <w:del w:id="257" w:author="Annabel" w:date="2019-03-17T16:55:00Z">
        <w:r w:rsidRPr="001F4863" w:rsidDel="006F7A9B">
          <w:rPr>
            <w:spacing w:val="-3"/>
          </w:rPr>
          <w:delText>by</w:delText>
        </w:r>
        <w:r w:rsidRPr="001F4863" w:rsidDel="006F7A9B">
          <w:rPr>
            <w:spacing w:val="-30"/>
          </w:rPr>
          <w:delText xml:space="preserve"> </w:delText>
        </w:r>
        <w:r w:rsidRPr="001F4863" w:rsidDel="006F7A9B">
          <w:delText>saying</w:delText>
        </w:r>
        <w:r w:rsidRPr="001F4863" w:rsidDel="006F7A9B">
          <w:rPr>
            <w:spacing w:val="-30"/>
          </w:rPr>
          <w:delText xml:space="preserve"> </w:delText>
        </w:r>
      </w:del>
      <w:r w:rsidRPr="001F4863">
        <w:t>that</w:t>
      </w:r>
      <w:r w:rsidRPr="001F4863">
        <w:rPr>
          <w:spacing w:val="-30"/>
        </w:rPr>
        <w:t xml:space="preserve"> </w:t>
      </w:r>
      <w:r w:rsidRPr="001F4863">
        <w:t>international</w:t>
      </w:r>
      <w:r w:rsidRPr="001F4863">
        <w:rPr>
          <w:spacing w:val="-30"/>
        </w:rPr>
        <w:t xml:space="preserve"> </w:t>
      </w:r>
      <w:r w:rsidRPr="001F4863">
        <w:t>trade</w:t>
      </w:r>
      <w:r w:rsidRPr="001F4863">
        <w:rPr>
          <w:spacing w:val="-30"/>
        </w:rPr>
        <w:t xml:space="preserve"> </w:t>
      </w:r>
      <w:r w:rsidRPr="001F4863">
        <w:t>is</w:t>
      </w:r>
      <w:r w:rsidRPr="001F4863">
        <w:rPr>
          <w:spacing w:val="-30"/>
        </w:rPr>
        <w:t xml:space="preserve"> </w:t>
      </w:r>
      <w:r w:rsidRPr="001F4863">
        <w:t>a major</w:t>
      </w:r>
      <w:r w:rsidRPr="001F4863">
        <w:rPr>
          <w:spacing w:val="-15"/>
        </w:rPr>
        <w:t xml:space="preserve"> </w:t>
      </w:r>
      <w:r w:rsidRPr="001F4863">
        <w:t>factor</w:t>
      </w:r>
      <w:r w:rsidRPr="001F4863">
        <w:rPr>
          <w:spacing w:val="-15"/>
        </w:rPr>
        <w:t xml:space="preserve"> </w:t>
      </w:r>
      <w:r w:rsidRPr="001F4863">
        <w:t>in</w:t>
      </w:r>
      <w:r w:rsidRPr="001F4863">
        <w:rPr>
          <w:spacing w:val="-15"/>
        </w:rPr>
        <w:t xml:space="preserve"> </w:t>
      </w:r>
      <w:r w:rsidRPr="001F4863">
        <w:t>deterring</w:t>
      </w:r>
      <w:r w:rsidRPr="001F4863">
        <w:rPr>
          <w:spacing w:val="-14"/>
        </w:rPr>
        <w:t xml:space="preserve"> </w:t>
      </w:r>
      <w:r w:rsidRPr="001F4863">
        <w:t>wars</w:t>
      </w:r>
      <w:r w:rsidRPr="001F4863">
        <w:rPr>
          <w:spacing w:val="-15"/>
        </w:rPr>
        <w:t xml:space="preserve"> </w:t>
      </w:r>
      <w:r w:rsidRPr="001F4863">
        <w:t>and</w:t>
      </w:r>
      <w:r w:rsidRPr="001F4863">
        <w:rPr>
          <w:spacing w:val="-15"/>
        </w:rPr>
        <w:t xml:space="preserve"> </w:t>
      </w:r>
      <w:r w:rsidRPr="001F4863">
        <w:t>maintaining</w:t>
      </w:r>
      <w:r w:rsidRPr="001F4863">
        <w:rPr>
          <w:spacing w:val="-15"/>
        </w:rPr>
        <w:t xml:space="preserve"> </w:t>
      </w:r>
      <w:r w:rsidRPr="001F4863">
        <w:t>peace</w:t>
      </w:r>
      <w:r w:rsidRPr="001F4863">
        <w:rPr>
          <w:spacing w:val="-15"/>
        </w:rPr>
        <w:t xml:space="preserve"> </w:t>
      </w:r>
      <w:r w:rsidRPr="001F4863">
        <w:t>around</w:t>
      </w:r>
      <w:r w:rsidRPr="001F4863">
        <w:rPr>
          <w:spacing w:val="-15"/>
        </w:rPr>
        <w:t xml:space="preserve"> </w:t>
      </w:r>
      <w:r w:rsidRPr="001F4863">
        <w:t>the</w:t>
      </w:r>
      <w:r w:rsidRPr="001F4863">
        <w:rPr>
          <w:spacing w:val="-14"/>
        </w:rPr>
        <w:t xml:space="preserve"> </w:t>
      </w:r>
      <w:r w:rsidRPr="001F4863">
        <w:t>world.</w:t>
      </w:r>
    </w:p>
    <w:p w14:paraId="7896B818" w14:textId="77777777" w:rsidR="00145744" w:rsidRPr="001F4863" w:rsidRDefault="00145744">
      <w:pPr>
        <w:pStyle w:val="a3"/>
        <w:spacing w:before="7"/>
        <w:rPr>
          <w:sz w:val="28"/>
        </w:rPr>
      </w:pPr>
    </w:p>
    <w:p w14:paraId="49215E0A" w14:textId="77777777" w:rsidR="001F4863" w:rsidRDefault="001F4863">
      <w:pPr>
        <w:rPr>
          <w:ins w:id="258" w:author="Annabel" w:date="2019-03-17T16:06:00Z"/>
          <w:rFonts w:ascii="Georgia" w:eastAsia="Georgia" w:hAnsi="Georgia" w:cs="Georgia"/>
          <w:b/>
          <w:bCs/>
          <w:sz w:val="24"/>
          <w:szCs w:val="24"/>
        </w:rPr>
      </w:pPr>
      <w:ins w:id="259" w:author="Annabel" w:date="2019-03-17T16:06:00Z">
        <w:r>
          <w:br w:type="page"/>
        </w:r>
      </w:ins>
    </w:p>
    <w:p w14:paraId="20218013" w14:textId="77777777" w:rsidR="00145744" w:rsidRPr="001F4863" w:rsidRDefault="0031762C">
      <w:pPr>
        <w:pStyle w:val="1"/>
        <w:spacing w:before="1"/>
        <w:ind w:left="975" w:firstLine="0"/>
      </w:pPr>
      <w:commentRangeStart w:id="260"/>
      <w:r w:rsidRPr="001F4863">
        <w:lastRenderedPageBreak/>
        <w:t>References</w:t>
      </w:r>
      <w:commentRangeEnd w:id="260"/>
      <w:r w:rsidR="0040381D">
        <w:rPr>
          <w:rStyle w:val="a5"/>
          <w:rFonts w:ascii="Century" w:eastAsia="Century" w:hAnsi="Century" w:cs="Century"/>
          <w:b w:val="0"/>
          <w:bCs w:val="0"/>
        </w:rPr>
        <w:commentReference w:id="260"/>
      </w:r>
    </w:p>
    <w:p w14:paraId="403B1598" w14:textId="77777777" w:rsidR="00145744" w:rsidRPr="001F4863" w:rsidRDefault="00145744">
      <w:pPr>
        <w:pStyle w:val="a3"/>
        <w:spacing w:before="3"/>
        <w:rPr>
          <w:rFonts w:ascii="Georgia"/>
          <w:b/>
          <w:sz w:val="19"/>
        </w:rPr>
      </w:pPr>
    </w:p>
    <w:p w14:paraId="35B84701" w14:textId="77777777" w:rsidR="0040381D" w:rsidRPr="0040381D" w:rsidDel="001F4863" w:rsidRDefault="0040381D">
      <w:pPr>
        <w:ind w:left="997" w:hangingChars="554" w:hanging="997"/>
        <w:rPr>
          <w:del w:id="261" w:author="Annabel" w:date="2019-03-17T16:06:00Z"/>
          <w:sz w:val="18"/>
          <w:szCs w:val="18"/>
        </w:rPr>
        <w:sectPr w:rsidR="0040381D" w:rsidRPr="0040381D" w:rsidDel="001F4863">
          <w:pgSz w:w="12240" w:h="15840"/>
          <w:pgMar w:top="2040" w:right="1040" w:bottom="280" w:left="1720" w:header="1843" w:footer="0" w:gutter="0"/>
          <w:cols w:space="720"/>
        </w:sectPr>
        <w:pPrChange w:id="262" w:author="Annabel" w:date="2019-03-17T16:07:00Z">
          <w:pPr>
            <w:spacing w:line="249" w:lineRule="auto"/>
          </w:pPr>
        </w:pPrChange>
      </w:pPr>
    </w:p>
    <w:p w14:paraId="7988C295" w14:textId="77777777" w:rsidR="0040381D" w:rsidRPr="0040381D" w:rsidDel="001F4863" w:rsidRDefault="0040381D">
      <w:pPr>
        <w:ind w:left="997" w:hangingChars="554" w:hanging="997"/>
        <w:rPr>
          <w:del w:id="263" w:author="Annabel" w:date="2019-03-17T16:06:00Z"/>
          <w:rFonts w:ascii="Bookman Old Style"/>
          <w:sz w:val="18"/>
          <w:szCs w:val="18"/>
          <w:rPrChange w:id="264" w:author="Annabel" w:date="2019-03-17T16:07:00Z">
            <w:rPr>
              <w:del w:id="265" w:author="Annabel" w:date="2019-03-17T16:06:00Z"/>
              <w:rFonts w:ascii="Bookman Old Style"/>
            </w:rPr>
          </w:rPrChange>
        </w:rPr>
        <w:pPrChange w:id="266" w:author="Annabel" w:date="2019-03-17T16:20:00Z">
          <w:pPr>
            <w:pStyle w:val="a3"/>
            <w:spacing w:before="3"/>
          </w:pPr>
        </w:pPrChange>
      </w:pPr>
    </w:p>
    <w:p w14:paraId="0E9DCA70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267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5"/>
          </w:pPr>
        </w:pPrChange>
      </w:pPr>
      <w:del w:id="268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269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</w:del>
      <w:del w:id="270" w:author="Annabel" w:date="2019-03-17T16:12:00Z">
        <w:r w:rsidRPr="0040381D" w:rsidDel="0040381D">
          <w:rPr>
            <w:sz w:val="18"/>
            <w:szCs w:val="18"/>
            <w:rPrChange w:id="271" w:author="Annabel" w:date="2019-03-17T16:07:00Z">
              <w:rPr>
                <w:spacing w:val="-4"/>
                <w:sz w:val="18"/>
              </w:rPr>
            </w:rPrChange>
          </w:rPr>
          <w:delText xml:space="preserve">Tarek </w:delText>
        </w:r>
      </w:del>
      <w:r w:rsidRPr="0040381D">
        <w:rPr>
          <w:sz w:val="18"/>
          <w:szCs w:val="18"/>
        </w:rPr>
        <w:t>Amr</w:t>
      </w:r>
      <w:del w:id="272" w:author="Annabel" w:date="2019-03-17T16:12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273" w:author="Annabel" w:date="2019-03-17T16:07:00Z">
            <w:rPr>
              <w:spacing w:val="-8"/>
              <w:sz w:val="18"/>
            </w:rPr>
          </w:rPrChange>
        </w:rPr>
        <w:t xml:space="preserve"> </w:t>
      </w:r>
      <w:ins w:id="274" w:author="Annabel" w:date="2019-03-17T16:12:00Z">
        <w:r w:rsidRPr="0040381D">
          <w:rPr>
            <w:sz w:val="18"/>
            <w:szCs w:val="18"/>
          </w:rPr>
          <w:t xml:space="preserve">T., &amp; </w:t>
        </w:r>
      </w:ins>
      <w:del w:id="275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276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</w:del>
      <w:del w:id="277" w:author="Annabel" w:date="2019-03-17T16:12:00Z">
        <w:r w:rsidRPr="0040381D" w:rsidDel="0040381D">
          <w:rPr>
            <w:sz w:val="18"/>
            <w:szCs w:val="18"/>
          </w:rPr>
          <w:delText>Rayna</w:delText>
        </w:r>
        <w:r w:rsidRPr="0040381D" w:rsidDel="0040381D">
          <w:rPr>
            <w:sz w:val="18"/>
            <w:szCs w:val="18"/>
            <w:rPrChange w:id="278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Stamboliyska</w:t>
      </w:r>
      <w:proofErr w:type="spellEnd"/>
      <w:ins w:id="279" w:author="Annabel" w:date="2019-03-17T16:12:00Z">
        <w:r w:rsidRPr="0040381D">
          <w:rPr>
            <w:sz w:val="18"/>
            <w:szCs w:val="18"/>
          </w:rPr>
          <w:t>, R.</w:t>
        </w:r>
      </w:ins>
      <w:del w:id="280" w:author="Annabel" w:date="2019-03-17T16:12:00Z">
        <w:r w:rsidRPr="0040381D" w:rsidDel="0040381D">
          <w:rPr>
            <w:sz w:val="18"/>
            <w:szCs w:val="18"/>
          </w:rPr>
          <w:delText>.</w:delText>
        </w:r>
      </w:del>
      <w:del w:id="281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282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283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284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</w:del>
      <w:ins w:id="28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Practical</w:t>
      </w:r>
      <w:r w:rsidRPr="0040381D">
        <w:rPr>
          <w:sz w:val="18"/>
          <w:szCs w:val="18"/>
          <w:rPrChange w:id="286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D3.js</w:t>
      </w:r>
      <w:ins w:id="287" w:author="Annabel" w:date="2019-03-17T16:22:00Z">
        <w:r w:rsidR="00C63FF4">
          <w:rPr>
            <w:sz w:val="18"/>
            <w:szCs w:val="18"/>
          </w:rPr>
          <w:t>.</w:t>
        </w:r>
      </w:ins>
    </w:p>
    <w:p w14:paraId="566BEB59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288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10" w:lineRule="exact"/>
            <w:ind w:left="1310" w:hanging="335"/>
          </w:pPr>
        </w:pPrChange>
      </w:pPr>
      <w:del w:id="289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290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del w:id="291" w:author="Annabel" w:date="2019-03-17T16:14:00Z">
        <w:r w:rsidRPr="0040381D" w:rsidDel="0040381D">
          <w:rPr>
            <w:sz w:val="18"/>
            <w:szCs w:val="18"/>
          </w:rPr>
          <w:delText>Katherine</w:delText>
        </w:r>
        <w:r w:rsidRPr="0040381D" w:rsidDel="0040381D">
          <w:rPr>
            <w:sz w:val="18"/>
            <w:szCs w:val="18"/>
            <w:rPrChange w:id="292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Barbieri</w:t>
      </w:r>
      <w:ins w:id="293" w:author="Annabel" w:date="2019-03-17T16:14:00Z">
        <w:r w:rsidRPr="0040381D">
          <w:rPr>
            <w:sz w:val="18"/>
            <w:szCs w:val="18"/>
          </w:rPr>
          <w:t>, K</w:t>
        </w:r>
      </w:ins>
      <w:r w:rsidRPr="0040381D">
        <w:rPr>
          <w:sz w:val="18"/>
          <w:szCs w:val="18"/>
        </w:rPr>
        <w:t>.</w:t>
      </w:r>
      <w:del w:id="294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295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296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297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ins w:id="298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Economic</w:t>
      </w:r>
      <w:r w:rsidRPr="0040381D">
        <w:rPr>
          <w:sz w:val="18"/>
          <w:szCs w:val="18"/>
          <w:rPrChange w:id="299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geography, trade, and war</w:t>
      </w:r>
      <w:ins w:id="300" w:author="Annabel" w:date="2019-03-17T16:22:00Z">
        <w:r w:rsidR="00C63FF4">
          <w:rPr>
            <w:sz w:val="18"/>
            <w:szCs w:val="18"/>
          </w:rPr>
          <w:t>.</w:t>
        </w:r>
      </w:ins>
    </w:p>
    <w:p w14:paraId="0530AC2C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301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8" w:line="249" w:lineRule="auto"/>
            <w:ind w:right="1586"/>
          </w:pPr>
        </w:pPrChange>
      </w:pPr>
      <w:del w:id="302" w:author="Annabel" w:date="2019-03-17T16:08:00Z">
        <w:r w:rsidRPr="0040381D" w:rsidDel="001F4863">
          <w:rPr>
            <w:sz w:val="18"/>
            <w:szCs w:val="18"/>
            <w:rPrChange w:id="303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ins w:id="304" w:author="Annabel" w:date="2019-03-17T16:15:00Z">
        <w:r w:rsidRPr="0040381D">
          <w:rPr>
            <w:sz w:val="18"/>
            <w:szCs w:val="18"/>
          </w:rPr>
          <w:t>Barbieri, K</w:t>
        </w:r>
      </w:ins>
      <w:del w:id="305" w:author="Annabel" w:date="2019-03-17T16:15:00Z">
        <w:r w:rsidRPr="0040381D" w:rsidDel="0040381D">
          <w:rPr>
            <w:sz w:val="18"/>
            <w:szCs w:val="18"/>
            <w:rPrChange w:id="306" w:author="Annabel" w:date="2019-03-17T16:07:00Z">
              <w:rPr>
                <w:w w:val="95"/>
                <w:sz w:val="18"/>
              </w:rPr>
            </w:rPrChange>
          </w:rPr>
          <w:delText xml:space="preserve">Katherine </w:delText>
        </w:r>
        <w:commentRangeStart w:id="307"/>
        <w:r w:rsidRPr="0040381D" w:rsidDel="0040381D">
          <w:rPr>
            <w:sz w:val="18"/>
            <w:szCs w:val="18"/>
            <w:rPrChange w:id="308" w:author="Annabel" w:date="2019-03-17T16:07:00Z">
              <w:rPr>
                <w:w w:val="95"/>
                <w:sz w:val="18"/>
              </w:rPr>
            </w:rPrChange>
          </w:rPr>
          <w:delText>Barbieri</w:delText>
        </w:r>
        <w:commentRangeEnd w:id="307"/>
        <w:r w:rsidRPr="0040381D" w:rsidDel="0040381D">
          <w:rPr>
            <w:rStyle w:val="a5"/>
            <w:sz w:val="18"/>
            <w:szCs w:val="18"/>
          </w:rPr>
          <w:commentReference w:id="307"/>
        </w:r>
      </w:del>
      <w:ins w:id="309" w:author="Annabel" w:date="2019-03-17T16:15:00Z">
        <w:r w:rsidRPr="0040381D">
          <w:rPr>
            <w:sz w:val="18"/>
            <w:szCs w:val="18"/>
          </w:rPr>
          <w:t xml:space="preserve">. </w:t>
        </w:r>
      </w:ins>
      <w:del w:id="310" w:author="Annabel" w:date="2019-03-17T16:15:00Z">
        <w:r w:rsidRPr="0040381D" w:rsidDel="0040381D">
          <w:rPr>
            <w:sz w:val="18"/>
            <w:szCs w:val="18"/>
            <w:rPrChange w:id="311" w:author="Annabel" w:date="2019-03-17T16:07:00Z">
              <w:rPr>
                <w:w w:val="95"/>
                <w:sz w:val="18"/>
              </w:rPr>
            </w:rPrChange>
          </w:rPr>
          <w:delText xml:space="preserve">., </w:delText>
        </w:r>
      </w:del>
      <w:del w:id="312" w:author="Annabel" w:date="2019-03-17T16:08:00Z">
        <w:r w:rsidRPr="0040381D" w:rsidDel="001F4863">
          <w:rPr>
            <w:sz w:val="18"/>
            <w:szCs w:val="18"/>
            <w:rPrChange w:id="313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314" w:author="Annabel" w:date="2019-03-17T16:15:00Z">
        <w:r w:rsidRPr="0040381D" w:rsidDel="0040381D">
          <w:rPr>
            <w:sz w:val="18"/>
            <w:szCs w:val="18"/>
            <w:rPrChange w:id="315" w:author="Annabel" w:date="2019-03-17T16:07:00Z">
              <w:rPr>
                <w:w w:val="95"/>
                <w:sz w:val="18"/>
              </w:rPr>
            </w:rPrChange>
          </w:rPr>
          <w:delText xml:space="preserve">Katherine Barbieri.: </w:delText>
        </w:r>
      </w:del>
      <w:del w:id="316" w:author="Annabel" w:date="2019-03-17T16:23:00Z">
        <w:r w:rsidRPr="0040381D" w:rsidDel="00C63FF4">
          <w:rPr>
            <w:sz w:val="18"/>
            <w:szCs w:val="18"/>
            <w:rPrChange w:id="317" w:author="Annabel" w:date="2019-03-17T16:07:00Z">
              <w:rPr>
                <w:w w:val="95"/>
                <w:sz w:val="18"/>
              </w:rPr>
            </w:rPrChange>
          </w:rPr>
          <w:delText xml:space="preserve">Paper Title. </w:delText>
        </w:r>
      </w:del>
      <w:r w:rsidRPr="0040381D">
        <w:rPr>
          <w:sz w:val="18"/>
          <w:szCs w:val="18"/>
          <w:rPrChange w:id="318" w:author="Annabel" w:date="2019-03-17T16:07:00Z">
            <w:rPr>
              <w:w w:val="95"/>
              <w:sz w:val="18"/>
            </w:rPr>
          </w:rPrChange>
        </w:rPr>
        <w:t>Globaliza</w:t>
      </w:r>
      <w:r w:rsidRPr="0040381D">
        <w:rPr>
          <w:sz w:val="18"/>
          <w:szCs w:val="18"/>
        </w:rPr>
        <w:t>tion</w:t>
      </w:r>
      <w:r w:rsidRPr="0040381D">
        <w:rPr>
          <w:sz w:val="18"/>
          <w:szCs w:val="18"/>
          <w:rPrChange w:id="319" w:author="Annabel" w:date="2019-03-17T16:07:00Z">
            <w:rPr>
              <w:spacing w:val="-23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and</w:t>
      </w:r>
      <w:r w:rsidRPr="0040381D">
        <w:rPr>
          <w:sz w:val="18"/>
          <w:szCs w:val="18"/>
          <w:rPrChange w:id="320" w:author="Annabel" w:date="2019-03-17T16:07:00Z">
            <w:rPr>
              <w:spacing w:val="-23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peace:</w:t>
      </w:r>
      <w:r w:rsidRPr="0040381D">
        <w:rPr>
          <w:sz w:val="18"/>
          <w:szCs w:val="18"/>
          <w:rPrChange w:id="321" w:author="Annabel" w:date="2019-03-17T16:07:00Z">
            <w:rPr>
              <w:spacing w:val="-23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Assessing</w:t>
      </w:r>
      <w:r w:rsidRPr="0040381D">
        <w:rPr>
          <w:sz w:val="18"/>
          <w:szCs w:val="18"/>
          <w:rPrChange w:id="322" w:author="Annabel" w:date="2019-03-17T16:07:00Z">
            <w:rPr>
              <w:spacing w:val="-23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new directions in the study of trade and conflict</w:t>
      </w:r>
      <w:ins w:id="323" w:author="Annabel" w:date="2019-03-17T16:23:00Z">
        <w:r w:rsidR="00C63FF4">
          <w:rPr>
            <w:sz w:val="18"/>
            <w:szCs w:val="18"/>
          </w:rPr>
          <w:t>.</w:t>
        </w:r>
      </w:ins>
    </w:p>
    <w:p w14:paraId="3749CA9C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324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6"/>
          </w:pPr>
        </w:pPrChange>
      </w:pPr>
      <w:del w:id="325" w:author="Annabel" w:date="2019-03-17T16:08:00Z">
        <w:r w:rsidRPr="0040381D" w:rsidDel="001F4863">
          <w:rPr>
            <w:sz w:val="18"/>
            <w:szCs w:val="18"/>
            <w:rPrChange w:id="326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327" w:author="Annabel" w:date="2019-03-17T16:13:00Z">
        <w:r w:rsidRPr="0040381D" w:rsidDel="0040381D">
          <w:rPr>
            <w:sz w:val="18"/>
            <w:szCs w:val="18"/>
            <w:rPrChange w:id="328" w:author="Annabel" w:date="2019-03-17T16:07:00Z">
              <w:rPr>
                <w:w w:val="95"/>
                <w:sz w:val="18"/>
              </w:rPr>
            </w:rPrChange>
          </w:rPr>
          <w:delText xml:space="preserve">Katherine </w:delText>
        </w:r>
      </w:del>
      <w:r w:rsidRPr="0040381D">
        <w:rPr>
          <w:sz w:val="18"/>
          <w:szCs w:val="18"/>
          <w:rPrChange w:id="329" w:author="Annabel" w:date="2019-03-17T16:07:00Z">
            <w:rPr>
              <w:w w:val="95"/>
              <w:sz w:val="18"/>
            </w:rPr>
          </w:rPrChange>
        </w:rPr>
        <w:t>Barbieri</w:t>
      </w:r>
      <w:del w:id="330" w:author="Annabel" w:date="2019-03-17T16:14:00Z">
        <w:r w:rsidRPr="0040381D" w:rsidDel="0040381D">
          <w:rPr>
            <w:sz w:val="18"/>
            <w:szCs w:val="18"/>
            <w:rPrChange w:id="331" w:author="Annabel" w:date="2019-03-17T16:07:00Z">
              <w:rPr>
                <w:w w:val="95"/>
                <w:sz w:val="18"/>
              </w:rPr>
            </w:rPrChange>
          </w:rPr>
          <w:delText>.</w:delText>
        </w:r>
      </w:del>
      <w:r w:rsidRPr="0040381D">
        <w:rPr>
          <w:sz w:val="18"/>
          <w:szCs w:val="18"/>
          <w:rPrChange w:id="332" w:author="Annabel" w:date="2019-03-17T16:07:00Z">
            <w:rPr>
              <w:w w:val="95"/>
              <w:sz w:val="18"/>
            </w:rPr>
          </w:rPrChange>
        </w:rPr>
        <w:t xml:space="preserve">, </w:t>
      </w:r>
      <w:ins w:id="333" w:author="Annabel" w:date="2019-03-17T16:13:00Z">
        <w:r w:rsidRPr="0040381D">
          <w:rPr>
            <w:sz w:val="18"/>
            <w:szCs w:val="18"/>
          </w:rPr>
          <w:t>K.</w:t>
        </w:r>
      </w:ins>
      <w:ins w:id="334" w:author="Annabel" w:date="2019-03-17T16:14:00Z">
        <w:r w:rsidRPr="0040381D">
          <w:rPr>
            <w:sz w:val="18"/>
            <w:szCs w:val="18"/>
          </w:rPr>
          <w:t>, &amp;</w:t>
        </w:r>
      </w:ins>
      <w:ins w:id="335" w:author="Annabel" w:date="2019-03-17T16:13:00Z">
        <w:r w:rsidRPr="0040381D">
          <w:rPr>
            <w:sz w:val="18"/>
            <w:szCs w:val="18"/>
          </w:rPr>
          <w:t xml:space="preserve"> </w:t>
        </w:r>
      </w:ins>
      <w:del w:id="336" w:author="Annabel" w:date="2019-03-17T16:08:00Z">
        <w:r w:rsidRPr="0040381D" w:rsidDel="001F4863">
          <w:rPr>
            <w:sz w:val="18"/>
            <w:szCs w:val="18"/>
            <w:rPrChange w:id="337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338" w:author="Annabel" w:date="2019-03-17T16:14:00Z">
        <w:r w:rsidRPr="0040381D" w:rsidDel="0040381D">
          <w:rPr>
            <w:sz w:val="18"/>
            <w:szCs w:val="18"/>
            <w:rPrChange w:id="339" w:author="Annabel" w:date="2019-03-17T16:07:00Z">
              <w:rPr>
                <w:w w:val="95"/>
                <w:sz w:val="18"/>
              </w:rPr>
            </w:rPrChange>
          </w:rPr>
          <w:delText xml:space="preserve">Omar M. G. </w:delText>
        </w:r>
      </w:del>
      <w:proofErr w:type="spellStart"/>
      <w:r w:rsidRPr="0040381D">
        <w:rPr>
          <w:sz w:val="18"/>
          <w:szCs w:val="18"/>
          <w:rPrChange w:id="340" w:author="Annabel" w:date="2019-03-17T16:07:00Z">
            <w:rPr>
              <w:w w:val="95"/>
              <w:sz w:val="18"/>
            </w:rPr>
          </w:rPrChange>
        </w:rPr>
        <w:t>Keshk</w:t>
      </w:r>
      <w:proofErr w:type="spellEnd"/>
      <w:ins w:id="341" w:author="Annabel" w:date="2019-03-17T16:14:00Z">
        <w:r w:rsidRPr="0040381D">
          <w:rPr>
            <w:sz w:val="18"/>
            <w:szCs w:val="18"/>
          </w:rPr>
          <w:t>, O. M. G</w:t>
        </w:r>
      </w:ins>
      <w:r w:rsidRPr="0040381D">
        <w:rPr>
          <w:sz w:val="18"/>
          <w:szCs w:val="18"/>
          <w:rPrChange w:id="342" w:author="Annabel" w:date="2019-03-17T16:07:00Z">
            <w:rPr>
              <w:w w:val="95"/>
              <w:sz w:val="18"/>
            </w:rPr>
          </w:rPrChange>
        </w:rPr>
        <w:t>.</w:t>
      </w:r>
      <w:del w:id="343" w:author="Annabel" w:date="2019-03-17T16:08:00Z">
        <w:r w:rsidRPr="0040381D" w:rsidDel="001F4863">
          <w:rPr>
            <w:sz w:val="18"/>
            <w:szCs w:val="18"/>
            <w:rPrChange w:id="344" w:author="Annabel" w:date="2019-03-17T16:07:00Z">
              <w:rPr>
                <w:w w:val="95"/>
                <w:sz w:val="18"/>
              </w:rPr>
            </w:rPrChange>
          </w:rPr>
          <w:delText xml:space="preserve">: Book Title. </w:delText>
        </w:r>
      </w:del>
      <w:ins w:id="34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  <w:rPrChange w:id="346" w:author="Annabel" w:date="2019-03-17T16:07:00Z">
            <w:rPr>
              <w:w w:val="95"/>
              <w:sz w:val="18"/>
            </w:rPr>
          </w:rPrChange>
        </w:rPr>
        <w:t xml:space="preserve">Correlates </w:t>
      </w:r>
      <w:r w:rsidRPr="0040381D">
        <w:rPr>
          <w:sz w:val="18"/>
          <w:szCs w:val="18"/>
        </w:rPr>
        <w:t xml:space="preserve">of </w:t>
      </w:r>
      <w:r w:rsidRPr="0040381D">
        <w:rPr>
          <w:sz w:val="18"/>
          <w:szCs w:val="18"/>
          <w:rPrChange w:id="347" w:author="Annabel" w:date="2019-03-17T16:07:00Z">
            <w:rPr>
              <w:spacing w:val="-6"/>
              <w:sz w:val="18"/>
            </w:rPr>
          </w:rPrChange>
        </w:rPr>
        <w:t xml:space="preserve">War </w:t>
      </w:r>
      <w:r w:rsidRPr="0040381D">
        <w:rPr>
          <w:sz w:val="18"/>
          <w:szCs w:val="18"/>
        </w:rPr>
        <w:t>project trade data set codebook, version</w:t>
      </w:r>
      <w:r w:rsidRPr="0040381D">
        <w:rPr>
          <w:sz w:val="18"/>
          <w:szCs w:val="18"/>
          <w:rPrChange w:id="348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4.0</w:t>
      </w:r>
      <w:ins w:id="349" w:author="Annabel" w:date="2019-03-17T16:23:00Z">
        <w:r w:rsidR="00C63FF4">
          <w:rPr>
            <w:sz w:val="18"/>
            <w:szCs w:val="18"/>
          </w:rPr>
          <w:t>.</w:t>
        </w:r>
      </w:ins>
    </w:p>
    <w:p w14:paraId="24EE861C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350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1" w:line="249" w:lineRule="auto"/>
            <w:ind w:right="1585"/>
          </w:pPr>
        </w:pPrChange>
      </w:pPr>
      <w:del w:id="351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352" w:author="Annabel" w:date="2019-03-17T16:18:00Z">
        <w:r w:rsidRPr="0040381D" w:rsidDel="0040381D">
          <w:rPr>
            <w:sz w:val="18"/>
            <w:szCs w:val="18"/>
          </w:rPr>
          <w:delText xml:space="preserve">Katherine </w:delText>
        </w:r>
      </w:del>
      <w:r w:rsidRPr="0040381D">
        <w:rPr>
          <w:sz w:val="18"/>
          <w:szCs w:val="18"/>
        </w:rPr>
        <w:t>Barbieri</w:t>
      </w:r>
      <w:del w:id="353" w:author="Annabel" w:date="2019-03-17T16:19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 xml:space="preserve">, </w:t>
      </w:r>
      <w:ins w:id="354" w:author="Annabel" w:date="2019-03-17T16:18:00Z">
        <w:r w:rsidRPr="0040381D">
          <w:rPr>
            <w:sz w:val="18"/>
            <w:szCs w:val="18"/>
          </w:rPr>
          <w:t>K</w:t>
        </w:r>
      </w:ins>
      <w:ins w:id="355" w:author="Annabel" w:date="2019-03-17T16:19:00Z">
        <w:r w:rsidRPr="0040381D">
          <w:rPr>
            <w:sz w:val="18"/>
            <w:szCs w:val="18"/>
          </w:rPr>
          <w:t>.,</w:t>
        </w:r>
      </w:ins>
      <w:ins w:id="356" w:author="Annabel" w:date="2019-03-17T16:18:00Z">
        <w:r w:rsidRPr="0040381D">
          <w:rPr>
            <w:sz w:val="18"/>
            <w:szCs w:val="18"/>
          </w:rPr>
          <w:t xml:space="preserve"> </w:t>
        </w:r>
      </w:ins>
      <w:del w:id="357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moveFromRangeStart w:id="358" w:author="Annabel" w:date="2019-03-17T16:19:00Z" w:name="move3731957"/>
      <w:moveFrom w:id="359" w:author="Annabel" w:date="2019-03-17T16:19:00Z">
        <w:r w:rsidRPr="0040381D" w:rsidDel="0040381D">
          <w:rPr>
            <w:sz w:val="18"/>
            <w:szCs w:val="18"/>
          </w:rPr>
          <w:t xml:space="preserve">Omar M. G. </w:t>
        </w:r>
      </w:moveFrom>
      <w:moveFromRangeEnd w:id="358"/>
      <w:proofErr w:type="spellStart"/>
      <w:r w:rsidRPr="0040381D">
        <w:rPr>
          <w:sz w:val="18"/>
          <w:szCs w:val="18"/>
        </w:rPr>
        <w:t>Keshk</w:t>
      </w:r>
      <w:proofErr w:type="spellEnd"/>
      <w:del w:id="360" w:author="Annabel" w:date="2019-03-17T16:19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 xml:space="preserve">, </w:t>
      </w:r>
      <w:moveToRangeStart w:id="361" w:author="Annabel" w:date="2019-03-17T16:19:00Z" w:name="move3731957"/>
      <w:moveTo w:id="362" w:author="Annabel" w:date="2019-03-17T16:19:00Z">
        <w:r w:rsidRPr="0040381D">
          <w:rPr>
            <w:sz w:val="18"/>
            <w:szCs w:val="18"/>
          </w:rPr>
          <w:t>O</w:t>
        </w:r>
        <w:del w:id="363" w:author="Annabel" w:date="2019-03-17T16:19:00Z">
          <w:r w:rsidRPr="0040381D" w:rsidDel="0040381D">
            <w:rPr>
              <w:sz w:val="18"/>
              <w:szCs w:val="18"/>
            </w:rPr>
            <w:delText>mar</w:delText>
          </w:r>
        </w:del>
      </w:moveTo>
      <w:ins w:id="364" w:author="Annabel" w:date="2019-03-17T16:19:00Z">
        <w:r w:rsidRPr="0040381D">
          <w:rPr>
            <w:sz w:val="18"/>
            <w:szCs w:val="18"/>
          </w:rPr>
          <w:t>.</w:t>
        </w:r>
      </w:ins>
      <w:moveTo w:id="365" w:author="Annabel" w:date="2019-03-17T16:19:00Z">
        <w:r w:rsidRPr="0040381D">
          <w:rPr>
            <w:sz w:val="18"/>
            <w:szCs w:val="18"/>
          </w:rPr>
          <w:t xml:space="preserve"> M. G.</w:t>
        </w:r>
      </w:moveTo>
      <w:ins w:id="366" w:author="Annabel" w:date="2019-03-17T16:19:00Z">
        <w:r w:rsidRPr="0040381D">
          <w:rPr>
            <w:sz w:val="18"/>
            <w:szCs w:val="18"/>
          </w:rPr>
          <w:t>, &amp;</w:t>
        </w:r>
      </w:ins>
      <w:moveTo w:id="367" w:author="Annabel" w:date="2019-03-17T16:19:00Z">
        <w:r w:rsidRPr="0040381D">
          <w:rPr>
            <w:sz w:val="18"/>
            <w:szCs w:val="18"/>
          </w:rPr>
          <w:t xml:space="preserve"> </w:t>
        </w:r>
      </w:moveTo>
      <w:moveToRangeEnd w:id="361"/>
      <w:del w:id="368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369" w:author="Annabel" w:date="2019-03-17T16:19:00Z">
        <w:r w:rsidRPr="0040381D" w:rsidDel="0040381D">
          <w:rPr>
            <w:sz w:val="18"/>
            <w:szCs w:val="18"/>
          </w:rPr>
          <w:delText xml:space="preserve">Brian </w:delText>
        </w:r>
        <w:r w:rsidRPr="0040381D" w:rsidDel="0040381D">
          <w:rPr>
            <w:sz w:val="18"/>
            <w:szCs w:val="18"/>
            <w:rPrChange w:id="370" w:author="Annabel" w:date="2019-03-17T16:07:00Z">
              <w:rPr>
                <w:w w:val="95"/>
                <w:sz w:val="18"/>
              </w:rPr>
            </w:rPrChange>
          </w:rPr>
          <w:delText>M.</w:delText>
        </w:r>
      </w:del>
      <w:proofErr w:type="spellStart"/>
      <w:r w:rsidRPr="0040381D">
        <w:rPr>
          <w:sz w:val="18"/>
          <w:szCs w:val="18"/>
          <w:rPrChange w:id="371" w:author="Annabel" w:date="2019-03-17T16:07:00Z">
            <w:rPr>
              <w:w w:val="95"/>
              <w:sz w:val="18"/>
            </w:rPr>
          </w:rPrChange>
        </w:rPr>
        <w:t>Pollins</w:t>
      </w:r>
      <w:proofErr w:type="spellEnd"/>
      <w:ins w:id="372" w:author="Annabel" w:date="2019-03-17T16:19:00Z">
        <w:r w:rsidRPr="0040381D">
          <w:rPr>
            <w:sz w:val="18"/>
            <w:szCs w:val="18"/>
          </w:rPr>
          <w:t>, B.M.</w:t>
        </w:r>
      </w:ins>
      <w:del w:id="373" w:author="Annabel" w:date="2019-03-17T16:19:00Z">
        <w:r w:rsidRPr="0040381D" w:rsidDel="0040381D">
          <w:rPr>
            <w:sz w:val="18"/>
            <w:szCs w:val="18"/>
            <w:rPrChange w:id="374" w:author="Annabel" w:date="2019-03-17T16:07:00Z">
              <w:rPr>
                <w:w w:val="95"/>
                <w:sz w:val="18"/>
              </w:rPr>
            </w:rPrChange>
          </w:rPr>
          <w:delText>.</w:delText>
        </w:r>
      </w:del>
      <w:del w:id="375" w:author="Annabel" w:date="2019-03-17T16:08:00Z">
        <w:r w:rsidRPr="0040381D" w:rsidDel="001F4863">
          <w:rPr>
            <w:sz w:val="18"/>
            <w:szCs w:val="18"/>
            <w:rPrChange w:id="376" w:author="Annabel" w:date="2019-03-17T16:07:00Z">
              <w:rPr>
                <w:w w:val="95"/>
                <w:sz w:val="18"/>
              </w:rPr>
            </w:rPrChange>
          </w:rPr>
          <w:delText xml:space="preserve">: Book Title. </w:delText>
        </w:r>
      </w:del>
      <w:ins w:id="377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  <w:rPrChange w:id="378" w:author="Annabel" w:date="2019-03-17T16:07:00Z">
            <w:rPr>
              <w:spacing w:val="-3"/>
              <w:w w:val="95"/>
              <w:sz w:val="18"/>
            </w:rPr>
          </w:rPrChange>
        </w:rPr>
        <w:t xml:space="preserve">Trading </w:t>
      </w:r>
      <w:r w:rsidRPr="0040381D">
        <w:rPr>
          <w:sz w:val="18"/>
          <w:szCs w:val="18"/>
        </w:rPr>
        <w:t>data</w:t>
      </w:r>
      <w:r w:rsidRPr="0040381D">
        <w:rPr>
          <w:sz w:val="18"/>
          <w:szCs w:val="18"/>
          <w:rPrChange w:id="379" w:author="Annabel" w:date="2019-03-17T16:07:00Z">
            <w:rPr>
              <w:w w:val="95"/>
              <w:sz w:val="18"/>
            </w:rPr>
          </w:rPrChange>
        </w:rPr>
        <w:t xml:space="preserve">: Evaluating our </w:t>
      </w:r>
      <w:r w:rsidRPr="0040381D">
        <w:rPr>
          <w:sz w:val="18"/>
          <w:szCs w:val="18"/>
        </w:rPr>
        <w:t>assumptions and coding rules</w:t>
      </w:r>
      <w:ins w:id="380" w:author="Annabel" w:date="2019-03-17T16:23:00Z">
        <w:r w:rsidR="00C63FF4">
          <w:rPr>
            <w:sz w:val="18"/>
            <w:szCs w:val="18"/>
          </w:rPr>
          <w:t>.</w:t>
        </w:r>
      </w:ins>
    </w:p>
    <w:p w14:paraId="6D9BA5ED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381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6" w:line="249" w:lineRule="auto"/>
            <w:ind w:right="1585"/>
          </w:pPr>
        </w:pPrChange>
      </w:pPr>
      <w:del w:id="382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383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</w:del>
      <w:del w:id="384" w:author="Annabel" w:date="2019-03-17T16:14:00Z">
        <w:r w:rsidRPr="0040381D" w:rsidDel="0040381D">
          <w:rPr>
            <w:sz w:val="18"/>
            <w:szCs w:val="18"/>
          </w:rPr>
          <w:delText>David</w:delText>
        </w:r>
        <w:r w:rsidRPr="0040381D" w:rsidDel="0040381D">
          <w:rPr>
            <w:sz w:val="18"/>
            <w:szCs w:val="18"/>
            <w:rPrChange w:id="385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H.</w:delText>
        </w:r>
        <w:r w:rsidRPr="0040381D" w:rsidDel="0040381D">
          <w:rPr>
            <w:sz w:val="18"/>
            <w:szCs w:val="18"/>
            <w:rPrChange w:id="386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Bearce</w:t>
      </w:r>
      <w:proofErr w:type="spellEnd"/>
      <w:del w:id="387" w:author="Annabel" w:date="2019-03-17T16:14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388" w:author="Annabel" w:date="2019-03-17T16:07:00Z">
            <w:rPr>
              <w:spacing w:val="-25"/>
              <w:sz w:val="18"/>
            </w:rPr>
          </w:rPrChange>
        </w:rPr>
        <w:t xml:space="preserve"> </w:t>
      </w:r>
      <w:ins w:id="389" w:author="Annabel" w:date="2019-03-17T16:14:00Z">
        <w:r w:rsidRPr="0040381D">
          <w:rPr>
            <w:sz w:val="18"/>
            <w:szCs w:val="18"/>
          </w:rPr>
          <w:t xml:space="preserve">D. H., &amp; </w:t>
        </w:r>
      </w:ins>
      <w:del w:id="390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391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</w:del>
      <w:moveFromRangeStart w:id="392" w:author="Annabel" w:date="2019-03-17T16:14:00Z" w:name="move3731688"/>
      <w:moveFrom w:id="393" w:author="Annabel" w:date="2019-03-17T16:14:00Z">
        <w:r w:rsidRPr="0040381D" w:rsidDel="0040381D">
          <w:rPr>
            <w:sz w:val="18"/>
            <w:szCs w:val="18"/>
          </w:rPr>
          <w:t>Eric</w:t>
        </w:r>
        <w:r w:rsidRPr="0040381D" w:rsidDel="0040381D">
          <w:rPr>
            <w:sz w:val="18"/>
            <w:szCs w:val="18"/>
            <w:rPrChange w:id="394" w:author="Annabel" w:date="2019-03-17T16:07:00Z">
              <w:rPr>
                <w:spacing w:val="-25"/>
                <w:sz w:val="18"/>
              </w:rPr>
            </w:rPrChange>
          </w:rPr>
          <w:t xml:space="preserve"> </w:t>
        </w:r>
        <w:r w:rsidRPr="0040381D" w:rsidDel="0040381D">
          <w:rPr>
            <w:sz w:val="18"/>
            <w:szCs w:val="18"/>
          </w:rPr>
          <w:t>O’N.</w:t>
        </w:r>
        <w:r w:rsidRPr="0040381D" w:rsidDel="0040381D">
          <w:rPr>
            <w:sz w:val="18"/>
            <w:szCs w:val="18"/>
            <w:rPrChange w:id="395" w:author="Annabel" w:date="2019-03-17T16:07:00Z">
              <w:rPr>
                <w:spacing w:val="-25"/>
                <w:sz w:val="18"/>
              </w:rPr>
            </w:rPrChange>
          </w:rPr>
          <w:t xml:space="preserve"> </w:t>
        </w:r>
      </w:moveFrom>
      <w:moveFromRangeEnd w:id="392"/>
      <w:r w:rsidRPr="0040381D">
        <w:rPr>
          <w:sz w:val="18"/>
          <w:szCs w:val="18"/>
        </w:rPr>
        <w:t>Fisher</w:t>
      </w:r>
      <w:ins w:id="396" w:author="Annabel" w:date="2019-03-17T16:14:00Z">
        <w:r w:rsidRPr="0040381D">
          <w:rPr>
            <w:sz w:val="18"/>
            <w:szCs w:val="18"/>
          </w:rPr>
          <w:t xml:space="preserve">, </w:t>
        </w:r>
      </w:ins>
      <w:moveToRangeStart w:id="397" w:author="Annabel" w:date="2019-03-17T16:14:00Z" w:name="move3731688"/>
      <w:moveTo w:id="398" w:author="Annabel" w:date="2019-03-17T16:14:00Z">
        <w:r w:rsidRPr="0040381D">
          <w:rPr>
            <w:sz w:val="18"/>
            <w:szCs w:val="18"/>
          </w:rPr>
          <w:t>E</w:t>
        </w:r>
      </w:moveTo>
      <w:ins w:id="399" w:author="Annabel" w:date="2019-03-17T16:14:00Z">
        <w:r w:rsidRPr="0040381D">
          <w:rPr>
            <w:sz w:val="18"/>
            <w:szCs w:val="18"/>
          </w:rPr>
          <w:t>.</w:t>
        </w:r>
      </w:ins>
      <w:moveTo w:id="400" w:author="Annabel" w:date="2019-03-17T16:14:00Z">
        <w:del w:id="401" w:author="Annabel" w:date="2019-03-17T16:14:00Z">
          <w:r w:rsidRPr="0040381D" w:rsidDel="0040381D">
            <w:rPr>
              <w:sz w:val="18"/>
              <w:szCs w:val="18"/>
            </w:rPr>
            <w:delText>ric</w:delText>
          </w:r>
        </w:del>
        <w:r w:rsidRPr="0040381D">
          <w:rPr>
            <w:sz w:val="18"/>
            <w:szCs w:val="18"/>
          </w:rPr>
          <w:t xml:space="preserve"> O</w:t>
        </w:r>
      </w:moveTo>
      <w:ins w:id="402" w:author="Annabel" w:date="2019-03-17T16:14:00Z">
        <w:r w:rsidRPr="0040381D">
          <w:rPr>
            <w:sz w:val="18"/>
            <w:szCs w:val="18"/>
          </w:rPr>
          <w:t xml:space="preserve">. </w:t>
        </w:r>
      </w:ins>
      <w:moveTo w:id="403" w:author="Annabel" w:date="2019-03-17T16:14:00Z">
        <w:del w:id="404" w:author="Annabel" w:date="2019-03-17T16:14:00Z">
          <w:r w:rsidRPr="0040381D" w:rsidDel="0040381D">
            <w:rPr>
              <w:sz w:val="18"/>
              <w:szCs w:val="18"/>
            </w:rPr>
            <w:delText>’</w:delText>
          </w:r>
        </w:del>
        <w:r w:rsidRPr="0040381D">
          <w:rPr>
            <w:sz w:val="18"/>
            <w:szCs w:val="18"/>
          </w:rPr>
          <w:t>N</w:t>
        </w:r>
        <w:del w:id="405" w:author="Annabel" w:date="2019-03-17T16:14:00Z">
          <w:r w:rsidRPr="0040381D" w:rsidDel="0040381D">
            <w:rPr>
              <w:sz w:val="18"/>
              <w:szCs w:val="18"/>
            </w:rPr>
            <w:delText>.</w:delText>
          </w:r>
        </w:del>
      </w:moveTo>
      <w:moveToRangeEnd w:id="397"/>
      <w:r w:rsidRPr="0040381D">
        <w:rPr>
          <w:sz w:val="18"/>
          <w:szCs w:val="18"/>
        </w:rPr>
        <w:t>.</w:t>
      </w:r>
      <w:del w:id="406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407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408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409" w:author="Annabel" w:date="2019-03-17T16:07:00Z">
              <w:rPr>
                <w:spacing w:val="-25"/>
                <w:sz w:val="18"/>
              </w:rPr>
            </w:rPrChange>
          </w:rPr>
          <w:delText xml:space="preserve"> </w:delText>
        </w:r>
      </w:del>
      <w:ins w:id="410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Economic</w:t>
      </w:r>
      <w:r w:rsidRPr="0040381D">
        <w:rPr>
          <w:sz w:val="18"/>
          <w:szCs w:val="18"/>
          <w:rPrChange w:id="411" w:author="Annabel" w:date="2019-03-17T16:07:00Z">
            <w:rPr>
              <w:spacing w:val="-25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geography, trade, and war</w:t>
      </w:r>
      <w:ins w:id="412" w:author="Annabel" w:date="2019-03-17T16:23:00Z">
        <w:r w:rsidR="00C63FF4">
          <w:rPr>
            <w:sz w:val="18"/>
            <w:szCs w:val="18"/>
          </w:rPr>
          <w:t>.</w:t>
        </w:r>
      </w:ins>
    </w:p>
    <w:p w14:paraId="0739796D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413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4"/>
          </w:pPr>
        </w:pPrChange>
      </w:pPr>
      <w:del w:id="414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415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del w:id="416" w:author="Annabel" w:date="2019-03-17T16:17:00Z">
        <w:r w:rsidRPr="0040381D" w:rsidDel="0040381D">
          <w:rPr>
            <w:sz w:val="18"/>
            <w:szCs w:val="18"/>
          </w:rPr>
          <w:delText>Paul</w:delText>
        </w:r>
        <w:r w:rsidRPr="0040381D" w:rsidDel="0040381D">
          <w:rPr>
            <w:sz w:val="18"/>
            <w:szCs w:val="18"/>
            <w:rPrChange w:id="417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Bezerra</w:t>
      </w:r>
      <w:proofErr w:type="spellEnd"/>
      <w:del w:id="418" w:author="Annabel" w:date="2019-03-17T16:17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419" w:author="Annabel" w:date="2019-03-17T16:07:00Z">
            <w:rPr>
              <w:spacing w:val="-29"/>
              <w:sz w:val="18"/>
            </w:rPr>
          </w:rPrChange>
        </w:rPr>
        <w:t xml:space="preserve"> </w:t>
      </w:r>
      <w:ins w:id="420" w:author="Annabel" w:date="2019-03-17T16:17:00Z">
        <w:r w:rsidRPr="0040381D">
          <w:rPr>
            <w:sz w:val="18"/>
            <w:szCs w:val="18"/>
          </w:rPr>
          <w:t xml:space="preserve">P., &amp; </w:t>
        </w:r>
      </w:ins>
      <w:del w:id="421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422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del w:id="423" w:author="Annabel" w:date="2019-03-17T16:17:00Z">
        <w:r w:rsidRPr="0040381D" w:rsidDel="0040381D">
          <w:rPr>
            <w:sz w:val="18"/>
            <w:szCs w:val="18"/>
          </w:rPr>
          <w:delText>Alex</w:delText>
        </w:r>
        <w:r w:rsidRPr="0040381D" w:rsidDel="0040381D">
          <w:rPr>
            <w:sz w:val="18"/>
            <w:szCs w:val="18"/>
            <w:rPrChange w:id="424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Braithwaite</w:t>
      </w:r>
      <w:ins w:id="425" w:author="Annabel" w:date="2019-03-17T16:17:00Z">
        <w:r w:rsidRPr="0040381D">
          <w:rPr>
            <w:sz w:val="18"/>
            <w:szCs w:val="18"/>
          </w:rPr>
          <w:t>, A</w:t>
        </w:r>
      </w:ins>
      <w:r w:rsidRPr="0040381D">
        <w:rPr>
          <w:sz w:val="18"/>
          <w:szCs w:val="18"/>
        </w:rPr>
        <w:t>.</w:t>
      </w:r>
      <w:del w:id="426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427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428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429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ins w:id="430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Codebook</w:t>
      </w:r>
      <w:r w:rsidRPr="0040381D">
        <w:rPr>
          <w:sz w:val="18"/>
          <w:szCs w:val="18"/>
          <w:rPrChange w:id="431" w:author="Annabel" w:date="2019-03-17T16:07:00Z">
            <w:rPr>
              <w:spacing w:val="-29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for</w:t>
      </w:r>
      <w:r w:rsidRPr="0040381D">
        <w:rPr>
          <w:sz w:val="18"/>
          <w:szCs w:val="18"/>
          <w:rPrChange w:id="432" w:author="Annabel" w:date="2019-03-17T16:07:00Z">
            <w:rPr>
              <w:spacing w:val="-29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 xml:space="preserve">the Militarized Interstate </w:t>
      </w:r>
      <w:del w:id="433" w:author="Annabel" w:date="2019-03-17T16:21:00Z">
        <w:r w:rsidRPr="0040381D" w:rsidDel="0040381D">
          <w:rPr>
            <w:sz w:val="18"/>
            <w:szCs w:val="18"/>
          </w:rPr>
          <w:delText>DisputeLocation</w:delText>
        </w:r>
      </w:del>
      <w:ins w:id="434" w:author="Annabel" w:date="2019-03-17T16:21:00Z">
        <w:r w:rsidRPr="0040381D">
          <w:rPr>
            <w:sz w:val="18"/>
            <w:szCs w:val="18"/>
          </w:rPr>
          <w:t>Dispute Location</w:t>
        </w:r>
      </w:ins>
      <w:r w:rsidRPr="0040381D">
        <w:rPr>
          <w:sz w:val="18"/>
          <w:szCs w:val="18"/>
        </w:rPr>
        <w:t xml:space="preserve"> (MIDLOC-A) </w:t>
      </w:r>
      <w:del w:id="435" w:author="Annabel" w:date="2019-03-17T16:23:00Z">
        <w:r w:rsidRPr="0040381D" w:rsidDel="00C63FF4">
          <w:rPr>
            <w:sz w:val="18"/>
            <w:szCs w:val="18"/>
          </w:rPr>
          <w:delText>Dataset</w:delText>
        </w:r>
      </w:del>
      <w:ins w:id="436" w:author="Annabel" w:date="2019-03-17T16:23:00Z">
        <w:r w:rsidR="00C63FF4">
          <w:rPr>
            <w:sz w:val="18"/>
            <w:szCs w:val="18"/>
          </w:rPr>
          <w:t>d</w:t>
        </w:r>
        <w:r w:rsidR="00C63FF4" w:rsidRPr="0040381D">
          <w:rPr>
            <w:sz w:val="18"/>
            <w:szCs w:val="18"/>
          </w:rPr>
          <w:t>ataset</w:t>
        </w:r>
      </w:ins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437" w:author="Annabel" w:date="2019-03-17T16:07:00Z">
            <w:rPr>
              <w:spacing w:val="-39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v2.0</w:t>
      </w:r>
      <w:ins w:id="438" w:author="Annabel" w:date="2019-03-17T16:23:00Z">
        <w:r w:rsidR="00C63FF4">
          <w:rPr>
            <w:sz w:val="18"/>
            <w:szCs w:val="18"/>
          </w:rPr>
          <w:t>.</w:t>
        </w:r>
      </w:ins>
    </w:p>
    <w:p w14:paraId="42F3F5AE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439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7"/>
          </w:pPr>
        </w:pPrChange>
      </w:pPr>
      <w:r w:rsidRPr="0040381D">
        <w:rPr>
          <w:sz w:val="18"/>
          <w:szCs w:val="18"/>
          <w:rPrChange w:id="440" w:author="Annabel" w:date="2019-03-17T16:07:00Z">
            <w:rPr>
              <w:w w:val="95"/>
              <w:sz w:val="18"/>
            </w:rPr>
          </w:rPrChange>
        </w:rPr>
        <w:t>Bostock</w:t>
      </w:r>
      <w:ins w:id="441" w:author="Annabel" w:date="2019-03-17T16:19:00Z">
        <w:r w:rsidRPr="0040381D">
          <w:rPr>
            <w:sz w:val="18"/>
            <w:szCs w:val="18"/>
          </w:rPr>
          <w:t>,</w:t>
        </w:r>
      </w:ins>
      <w:r w:rsidRPr="0040381D">
        <w:rPr>
          <w:sz w:val="18"/>
          <w:szCs w:val="18"/>
          <w:rPrChange w:id="442" w:author="Annabel" w:date="2019-03-17T16:07:00Z">
            <w:rPr>
              <w:w w:val="95"/>
              <w:sz w:val="18"/>
            </w:rPr>
          </w:rPrChange>
        </w:rPr>
        <w:t xml:space="preserve"> M. </w:t>
      </w:r>
      <w:ins w:id="443" w:author="Annabel" w:date="2019-03-17T16:24:00Z">
        <w:r w:rsidR="00C63FF4" w:rsidRPr="00BC1757">
          <w:rPr>
            <w:sz w:val="18"/>
            <w:szCs w:val="18"/>
          </w:rPr>
          <w:t>(2016)</w:t>
        </w:r>
        <w:r w:rsidR="00C63FF4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  <w:rPrChange w:id="444" w:author="Annabel" w:date="2019-03-17T16:07:00Z">
            <w:rPr>
              <w:w w:val="95"/>
              <w:sz w:val="18"/>
            </w:rPr>
          </w:rPrChange>
        </w:rPr>
        <w:t xml:space="preserve">D3. </w:t>
      </w:r>
      <w:proofErr w:type="spellStart"/>
      <w:r w:rsidRPr="0040381D">
        <w:rPr>
          <w:sz w:val="18"/>
          <w:szCs w:val="18"/>
          <w:rPrChange w:id="445" w:author="Annabel" w:date="2019-03-17T16:07:00Z">
            <w:rPr>
              <w:w w:val="95"/>
              <w:sz w:val="18"/>
            </w:rPr>
          </w:rPrChange>
        </w:rPr>
        <w:t>js</w:t>
      </w:r>
      <w:proofErr w:type="spellEnd"/>
      <w:r w:rsidRPr="0040381D">
        <w:rPr>
          <w:sz w:val="18"/>
          <w:szCs w:val="18"/>
          <w:rPrChange w:id="446" w:author="Annabel" w:date="2019-03-17T16:07:00Z">
            <w:rPr>
              <w:w w:val="95"/>
              <w:sz w:val="18"/>
            </w:rPr>
          </w:rPrChange>
        </w:rPr>
        <w:t>-data-driven documents</w:t>
      </w:r>
      <w:del w:id="447" w:author="Annabel" w:date="2019-03-17T16:24:00Z">
        <w:r w:rsidRPr="0040381D" w:rsidDel="00C63FF4">
          <w:rPr>
            <w:sz w:val="18"/>
            <w:szCs w:val="18"/>
            <w:rPrChange w:id="448" w:author="Annabel" w:date="2019-03-17T16:07:00Z">
              <w:rPr>
                <w:w w:val="95"/>
                <w:sz w:val="18"/>
              </w:rPr>
            </w:rPrChange>
          </w:rPr>
          <w:delText xml:space="preserve"> (2016)</w:delText>
        </w:r>
      </w:del>
      <w:r w:rsidRPr="0040381D">
        <w:rPr>
          <w:sz w:val="18"/>
          <w:szCs w:val="18"/>
          <w:rPrChange w:id="449" w:author="Annabel" w:date="2019-03-17T16:07:00Z">
            <w:rPr>
              <w:w w:val="95"/>
              <w:sz w:val="18"/>
            </w:rPr>
          </w:rPrChange>
        </w:rPr>
        <w:t xml:space="preserve">. </w:t>
      </w:r>
      <w:del w:id="450" w:author="Annabel" w:date="2019-03-17T16:24:00Z">
        <w:r w:rsidRPr="0040381D" w:rsidDel="00C63FF4">
          <w:rPr>
            <w:sz w:val="18"/>
            <w:szCs w:val="18"/>
            <w:rPrChange w:id="451" w:author="Annabel" w:date="2019-03-17T16:07:00Z">
              <w:rPr>
                <w:w w:val="95"/>
                <w:sz w:val="18"/>
              </w:rPr>
            </w:rPrChange>
          </w:rPr>
          <w:delText>URL</w:delText>
        </w:r>
      </w:del>
      <w:ins w:id="452" w:author="Annabel" w:date="2019-03-17T16:24:00Z">
        <w:r w:rsidR="00C63FF4">
          <w:rPr>
            <w:sz w:val="18"/>
            <w:szCs w:val="18"/>
          </w:rPr>
          <w:t>Retrieved from</w:t>
        </w:r>
      </w:ins>
      <w:r w:rsidRPr="0040381D">
        <w:rPr>
          <w:sz w:val="18"/>
          <w:szCs w:val="18"/>
          <w:rPrChange w:id="453" w:author="Annabel" w:date="2019-03-17T16:07:00Z">
            <w:rPr>
              <w:w w:val="95"/>
              <w:sz w:val="18"/>
            </w:rPr>
          </w:rPrChange>
        </w:rPr>
        <w:t xml:space="preserve">: https://d3js. org. </w:t>
      </w:r>
      <w:del w:id="454" w:author="Annabel" w:date="2019-03-17T16:24:00Z">
        <w:r w:rsidRPr="0040381D" w:rsidDel="00C63FF4">
          <w:rPr>
            <w:sz w:val="18"/>
            <w:szCs w:val="18"/>
            <w:rPrChange w:id="455" w:author="Annabel" w:date="2019-03-17T16:07:00Z">
              <w:rPr>
                <w:w w:val="95"/>
                <w:sz w:val="18"/>
              </w:rPr>
            </w:rPrChange>
          </w:rPr>
          <w:delText xml:space="preserve">2016 </w:delText>
        </w:r>
        <w:r w:rsidRPr="0040381D" w:rsidDel="00C63FF4">
          <w:rPr>
            <w:sz w:val="18"/>
            <w:szCs w:val="18"/>
          </w:rPr>
          <w:delText>Jan.</w:delText>
        </w:r>
      </w:del>
    </w:p>
    <w:p w14:paraId="2424FF10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456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5"/>
          </w:pPr>
        </w:pPrChange>
      </w:pPr>
      <w:del w:id="457" w:author="Annabel" w:date="2019-03-17T16:08:00Z">
        <w:r w:rsidRPr="0040381D" w:rsidDel="001F4863">
          <w:rPr>
            <w:sz w:val="18"/>
            <w:szCs w:val="18"/>
            <w:rPrChange w:id="458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ins w:id="459" w:author="Annabel" w:date="2019-03-17T16:13:00Z">
        <w:r w:rsidRPr="0040381D">
          <w:rPr>
            <w:sz w:val="18"/>
            <w:szCs w:val="18"/>
          </w:rPr>
          <w:t xml:space="preserve">Bostock, M., </w:t>
        </w:r>
        <w:proofErr w:type="spellStart"/>
        <w:r w:rsidRPr="0040381D">
          <w:rPr>
            <w:sz w:val="18"/>
            <w:szCs w:val="18"/>
          </w:rPr>
          <w:t>Ogievetsky</w:t>
        </w:r>
        <w:proofErr w:type="spellEnd"/>
        <w:r w:rsidRPr="0040381D">
          <w:rPr>
            <w:sz w:val="18"/>
            <w:szCs w:val="18"/>
          </w:rPr>
          <w:t xml:space="preserve">, V., &amp; </w:t>
        </w:r>
        <w:proofErr w:type="spellStart"/>
        <w:r w:rsidRPr="0040381D">
          <w:rPr>
            <w:sz w:val="18"/>
            <w:szCs w:val="18"/>
          </w:rPr>
          <w:t>Heer</w:t>
        </w:r>
        <w:proofErr w:type="spellEnd"/>
        <w:r w:rsidRPr="0040381D">
          <w:rPr>
            <w:sz w:val="18"/>
            <w:szCs w:val="18"/>
          </w:rPr>
          <w:t xml:space="preserve">, J. </w:t>
        </w:r>
      </w:ins>
      <w:del w:id="460" w:author="Annabel" w:date="2019-03-17T16:13:00Z">
        <w:r w:rsidRPr="0040381D" w:rsidDel="0040381D">
          <w:rPr>
            <w:sz w:val="18"/>
            <w:szCs w:val="18"/>
            <w:rPrChange w:id="461" w:author="Annabel" w:date="2019-03-17T16:07:00Z">
              <w:rPr>
                <w:w w:val="95"/>
                <w:sz w:val="18"/>
              </w:rPr>
            </w:rPrChange>
          </w:rPr>
          <w:delText xml:space="preserve">Michael Bostock., </w:delText>
        </w:r>
      </w:del>
      <w:del w:id="462" w:author="Annabel" w:date="2019-03-17T16:08:00Z">
        <w:r w:rsidRPr="0040381D" w:rsidDel="001F4863">
          <w:rPr>
            <w:sz w:val="18"/>
            <w:szCs w:val="18"/>
            <w:rPrChange w:id="463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464" w:author="Annabel" w:date="2019-03-17T16:13:00Z">
        <w:r w:rsidRPr="0040381D" w:rsidDel="0040381D">
          <w:rPr>
            <w:sz w:val="18"/>
            <w:szCs w:val="18"/>
            <w:rPrChange w:id="465" w:author="Annabel" w:date="2019-03-17T16:07:00Z">
              <w:rPr>
                <w:spacing w:val="-4"/>
                <w:w w:val="95"/>
                <w:sz w:val="18"/>
              </w:rPr>
            </w:rPrChange>
          </w:rPr>
          <w:delText xml:space="preserve">Vadim Ogievetsky., </w:delText>
        </w:r>
      </w:del>
      <w:del w:id="466" w:author="Annabel" w:date="2019-03-17T16:08:00Z">
        <w:r w:rsidRPr="0040381D" w:rsidDel="001F4863">
          <w:rPr>
            <w:sz w:val="18"/>
            <w:szCs w:val="18"/>
            <w:rPrChange w:id="467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468" w:author="Annabel" w:date="2019-03-17T16:13:00Z">
        <w:r w:rsidRPr="0040381D" w:rsidDel="0040381D">
          <w:rPr>
            <w:sz w:val="18"/>
            <w:szCs w:val="18"/>
            <w:rPrChange w:id="469" w:author="Annabel" w:date="2019-03-17T16:07:00Z">
              <w:rPr>
                <w:w w:val="95"/>
                <w:sz w:val="18"/>
              </w:rPr>
            </w:rPrChange>
          </w:rPr>
          <w:delText>Jeffrey Heer.</w:delText>
        </w:r>
      </w:del>
      <w:del w:id="470" w:author="Annabel" w:date="2019-03-17T16:08:00Z">
        <w:r w:rsidRPr="0040381D" w:rsidDel="001F4863">
          <w:rPr>
            <w:sz w:val="18"/>
            <w:szCs w:val="18"/>
            <w:rPrChange w:id="471" w:author="Annabel" w:date="2019-03-17T16:07:00Z">
              <w:rPr>
                <w:w w:val="95"/>
                <w:sz w:val="18"/>
              </w:rPr>
            </w:rPrChange>
          </w:rPr>
          <w:delText xml:space="preserve">: Book </w:delText>
        </w:r>
        <w:r w:rsidRPr="0040381D" w:rsidDel="001F4863">
          <w:rPr>
            <w:sz w:val="18"/>
            <w:szCs w:val="18"/>
          </w:rPr>
          <w:delText xml:space="preserve">Title. </w:delText>
        </w:r>
      </w:del>
      <w:r w:rsidRPr="0040381D">
        <w:rPr>
          <w:sz w:val="18"/>
          <w:szCs w:val="18"/>
        </w:rPr>
        <w:t>A tour through the visualization zoo</w:t>
      </w:r>
      <w:ins w:id="472" w:author="Annabel" w:date="2019-03-17T16:24:00Z">
        <w:r w:rsidR="00C63FF4">
          <w:rPr>
            <w:sz w:val="18"/>
            <w:szCs w:val="18"/>
          </w:rPr>
          <w:t>.</w:t>
        </w:r>
      </w:ins>
    </w:p>
    <w:p w14:paraId="3A59BD0A" w14:textId="77777777" w:rsidR="0040381D" w:rsidRPr="0040381D" w:rsidRDefault="0040381D">
      <w:pPr>
        <w:ind w:left="997" w:hangingChars="554" w:hanging="997"/>
        <w:rPr>
          <w:sz w:val="18"/>
          <w:szCs w:val="18"/>
        </w:rPr>
        <w:pPrChange w:id="473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65" w:line="249" w:lineRule="auto"/>
            <w:ind w:right="1585"/>
          </w:pPr>
        </w:pPrChange>
      </w:pPr>
      <w:del w:id="474" w:author="Annabel" w:date="2019-03-17T16:08:00Z">
        <w:r w:rsidRPr="0040381D" w:rsidDel="001F4863">
          <w:rPr>
            <w:sz w:val="18"/>
            <w:szCs w:val="18"/>
            <w:rPrChange w:id="475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476" w:author="Annabel" w:date="2019-03-17T16:13:00Z">
        <w:r w:rsidRPr="0040381D" w:rsidDel="0040381D">
          <w:rPr>
            <w:sz w:val="18"/>
            <w:szCs w:val="18"/>
            <w:rPrChange w:id="477" w:author="Annabel" w:date="2019-03-17T16:07:00Z">
              <w:rPr>
                <w:w w:val="95"/>
                <w:sz w:val="18"/>
              </w:rPr>
            </w:rPrChange>
          </w:rPr>
          <w:delText xml:space="preserve">Michael </w:delText>
        </w:r>
      </w:del>
      <w:r w:rsidRPr="0040381D">
        <w:rPr>
          <w:sz w:val="18"/>
          <w:szCs w:val="18"/>
          <w:rPrChange w:id="478" w:author="Annabel" w:date="2019-03-17T16:07:00Z">
            <w:rPr>
              <w:w w:val="95"/>
              <w:sz w:val="18"/>
            </w:rPr>
          </w:rPrChange>
        </w:rPr>
        <w:t>Bostock</w:t>
      </w:r>
      <w:del w:id="479" w:author="Annabel" w:date="2019-03-17T16:13:00Z">
        <w:r w:rsidRPr="0040381D" w:rsidDel="0040381D">
          <w:rPr>
            <w:sz w:val="18"/>
            <w:szCs w:val="18"/>
            <w:rPrChange w:id="480" w:author="Annabel" w:date="2019-03-17T16:07:00Z">
              <w:rPr>
                <w:w w:val="95"/>
                <w:sz w:val="18"/>
              </w:rPr>
            </w:rPrChange>
          </w:rPr>
          <w:delText>.</w:delText>
        </w:r>
      </w:del>
      <w:r w:rsidRPr="0040381D">
        <w:rPr>
          <w:sz w:val="18"/>
          <w:szCs w:val="18"/>
          <w:rPrChange w:id="481" w:author="Annabel" w:date="2019-03-17T16:07:00Z">
            <w:rPr>
              <w:w w:val="95"/>
              <w:sz w:val="18"/>
            </w:rPr>
          </w:rPrChange>
        </w:rPr>
        <w:t xml:space="preserve">, </w:t>
      </w:r>
      <w:ins w:id="482" w:author="Annabel" w:date="2019-03-17T16:13:00Z">
        <w:r w:rsidRPr="0040381D">
          <w:rPr>
            <w:sz w:val="18"/>
            <w:szCs w:val="18"/>
          </w:rPr>
          <w:t xml:space="preserve">M., </w:t>
        </w:r>
      </w:ins>
      <w:del w:id="483" w:author="Annabel" w:date="2019-03-17T16:08:00Z">
        <w:r w:rsidRPr="0040381D" w:rsidDel="001F4863">
          <w:rPr>
            <w:sz w:val="18"/>
            <w:szCs w:val="18"/>
            <w:rPrChange w:id="484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485" w:author="Annabel" w:date="2019-03-17T16:13:00Z">
        <w:r w:rsidRPr="0040381D" w:rsidDel="0040381D">
          <w:rPr>
            <w:sz w:val="18"/>
            <w:szCs w:val="18"/>
            <w:rPrChange w:id="486" w:author="Annabel" w:date="2019-03-17T16:07:00Z">
              <w:rPr>
                <w:spacing w:val="-4"/>
                <w:w w:val="95"/>
                <w:sz w:val="18"/>
              </w:rPr>
            </w:rPrChange>
          </w:rPr>
          <w:delText xml:space="preserve">Vadim </w:delText>
        </w:r>
      </w:del>
      <w:proofErr w:type="spellStart"/>
      <w:r w:rsidRPr="0040381D">
        <w:rPr>
          <w:sz w:val="18"/>
          <w:szCs w:val="18"/>
          <w:rPrChange w:id="487" w:author="Annabel" w:date="2019-03-17T16:07:00Z">
            <w:rPr>
              <w:w w:val="95"/>
              <w:sz w:val="18"/>
            </w:rPr>
          </w:rPrChange>
        </w:rPr>
        <w:t>Ogievetsky</w:t>
      </w:r>
      <w:proofErr w:type="spellEnd"/>
      <w:del w:id="488" w:author="Annabel" w:date="2019-03-17T16:13:00Z">
        <w:r w:rsidRPr="0040381D" w:rsidDel="0040381D">
          <w:rPr>
            <w:sz w:val="18"/>
            <w:szCs w:val="18"/>
            <w:rPrChange w:id="489" w:author="Annabel" w:date="2019-03-17T16:07:00Z">
              <w:rPr>
                <w:w w:val="95"/>
                <w:sz w:val="18"/>
              </w:rPr>
            </w:rPrChange>
          </w:rPr>
          <w:delText>.</w:delText>
        </w:r>
      </w:del>
      <w:r w:rsidRPr="0040381D">
        <w:rPr>
          <w:sz w:val="18"/>
          <w:szCs w:val="18"/>
          <w:rPrChange w:id="490" w:author="Annabel" w:date="2019-03-17T16:07:00Z">
            <w:rPr>
              <w:w w:val="95"/>
              <w:sz w:val="18"/>
            </w:rPr>
          </w:rPrChange>
        </w:rPr>
        <w:t xml:space="preserve">, </w:t>
      </w:r>
      <w:ins w:id="491" w:author="Annabel" w:date="2019-03-17T16:13:00Z">
        <w:r w:rsidRPr="0040381D">
          <w:rPr>
            <w:sz w:val="18"/>
            <w:szCs w:val="18"/>
          </w:rPr>
          <w:t xml:space="preserve">V., &amp; </w:t>
        </w:r>
      </w:ins>
      <w:del w:id="492" w:author="Annabel" w:date="2019-03-17T16:08:00Z">
        <w:r w:rsidRPr="0040381D" w:rsidDel="001F4863">
          <w:rPr>
            <w:sz w:val="18"/>
            <w:szCs w:val="18"/>
            <w:rPrChange w:id="493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494" w:author="Annabel" w:date="2019-03-17T16:13:00Z">
        <w:r w:rsidRPr="0040381D" w:rsidDel="0040381D">
          <w:rPr>
            <w:sz w:val="18"/>
            <w:szCs w:val="18"/>
            <w:rPrChange w:id="495" w:author="Annabel" w:date="2019-03-17T16:07:00Z">
              <w:rPr>
                <w:w w:val="95"/>
                <w:sz w:val="18"/>
              </w:rPr>
            </w:rPrChange>
          </w:rPr>
          <w:delText xml:space="preserve">Jeffrey </w:delText>
        </w:r>
      </w:del>
      <w:proofErr w:type="spellStart"/>
      <w:r w:rsidRPr="0040381D">
        <w:rPr>
          <w:sz w:val="18"/>
          <w:szCs w:val="18"/>
          <w:rPrChange w:id="496" w:author="Annabel" w:date="2019-03-17T16:07:00Z">
            <w:rPr>
              <w:w w:val="95"/>
              <w:sz w:val="18"/>
            </w:rPr>
          </w:rPrChange>
        </w:rPr>
        <w:t>Heer</w:t>
      </w:r>
      <w:proofErr w:type="spellEnd"/>
      <w:ins w:id="497" w:author="Annabel" w:date="2019-03-17T16:13:00Z">
        <w:r w:rsidRPr="0040381D">
          <w:rPr>
            <w:sz w:val="18"/>
            <w:szCs w:val="18"/>
          </w:rPr>
          <w:t>, J</w:t>
        </w:r>
      </w:ins>
      <w:r w:rsidRPr="0040381D">
        <w:rPr>
          <w:sz w:val="18"/>
          <w:szCs w:val="18"/>
          <w:rPrChange w:id="498" w:author="Annabel" w:date="2019-03-17T16:07:00Z">
            <w:rPr>
              <w:w w:val="95"/>
              <w:sz w:val="18"/>
            </w:rPr>
          </w:rPrChange>
        </w:rPr>
        <w:t>.</w:t>
      </w:r>
      <w:del w:id="499" w:author="Annabel" w:date="2019-03-17T16:13:00Z">
        <w:r w:rsidRPr="0040381D" w:rsidDel="0040381D">
          <w:rPr>
            <w:sz w:val="18"/>
            <w:szCs w:val="18"/>
            <w:rPrChange w:id="500" w:author="Annabel" w:date="2019-03-17T16:07:00Z">
              <w:rPr>
                <w:w w:val="95"/>
                <w:sz w:val="18"/>
              </w:rPr>
            </w:rPrChange>
          </w:rPr>
          <w:delText>:</w:delText>
        </w:r>
      </w:del>
      <w:r w:rsidRPr="0040381D">
        <w:rPr>
          <w:sz w:val="18"/>
          <w:szCs w:val="18"/>
          <w:rPrChange w:id="501" w:author="Annabel" w:date="2019-03-17T16:07:00Z">
            <w:rPr>
              <w:spacing w:val="-13"/>
              <w:w w:val="95"/>
              <w:sz w:val="18"/>
            </w:rPr>
          </w:rPrChange>
        </w:rPr>
        <w:t xml:space="preserve"> </w:t>
      </w:r>
      <w:del w:id="502" w:author="Annabel" w:date="2019-03-17T16:23:00Z">
        <w:r w:rsidRPr="0040381D" w:rsidDel="00C63FF4">
          <w:rPr>
            <w:sz w:val="18"/>
            <w:szCs w:val="18"/>
            <w:rPrChange w:id="503" w:author="Annabel" w:date="2019-03-17T16:07:00Z">
              <w:rPr>
                <w:w w:val="95"/>
                <w:sz w:val="18"/>
              </w:rPr>
            </w:rPrChange>
          </w:rPr>
          <w:delText>Pa</w:delText>
        </w:r>
        <w:r w:rsidRPr="0040381D" w:rsidDel="00C63FF4">
          <w:rPr>
            <w:sz w:val="18"/>
            <w:szCs w:val="18"/>
          </w:rPr>
          <w:delText xml:space="preserve">per Title. </w:delText>
        </w:r>
      </w:del>
      <w:r w:rsidRPr="0040381D">
        <w:rPr>
          <w:sz w:val="18"/>
          <w:szCs w:val="18"/>
        </w:rPr>
        <w:t>D3: Data-driven documents</w:t>
      </w:r>
      <w:ins w:id="504" w:author="Annabel" w:date="2019-03-17T16:24:00Z">
        <w:r w:rsidR="00C63FF4">
          <w:rPr>
            <w:sz w:val="18"/>
            <w:szCs w:val="18"/>
          </w:rPr>
          <w:t>.</w:t>
        </w:r>
      </w:ins>
    </w:p>
    <w:p w14:paraId="1FB5F344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05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8"/>
            <w:ind w:left="1310" w:hanging="335"/>
          </w:pPr>
        </w:pPrChange>
      </w:pPr>
      <w:del w:id="506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507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del w:id="508" w:author="Annabel" w:date="2019-03-17T16:14:00Z">
        <w:r w:rsidRPr="0040381D" w:rsidDel="0040381D">
          <w:rPr>
            <w:sz w:val="18"/>
            <w:szCs w:val="18"/>
          </w:rPr>
          <w:delText>Dale</w:delText>
        </w:r>
        <w:r w:rsidRPr="0040381D" w:rsidDel="0040381D">
          <w:rPr>
            <w:sz w:val="18"/>
            <w:szCs w:val="18"/>
            <w:rPrChange w:id="509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C.</w:delText>
        </w:r>
        <w:r w:rsidRPr="0040381D" w:rsidDel="0040381D">
          <w:rPr>
            <w:sz w:val="18"/>
            <w:szCs w:val="18"/>
            <w:rPrChange w:id="510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Copeland</w:t>
      </w:r>
      <w:ins w:id="511" w:author="Annabel" w:date="2019-03-17T16:15:00Z">
        <w:r w:rsidRPr="0040381D">
          <w:rPr>
            <w:sz w:val="18"/>
            <w:szCs w:val="18"/>
          </w:rPr>
          <w:t>,</w:t>
        </w:r>
      </w:ins>
      <w:ins w:id="512" w:author="Annabel" w:date="2019-03-17T16:14:00Z">
        <w:r w:rsidRPr="0040381D">
          <w:rPr>
            <w:sz w:val="18"/>
            <w:szCs w:val="18"/>
          </w:rPr>
          <w:t xml:space="preserve"> D</w:t>
        </w:r>
      </w:ins>
      <w:ins w:id="513" w:author="Annabel" w:date="2019-03-17T16:15:00Z">
        <w:r w:rsidRPr="0040381D">
          <w:rPr>
            <w:sz w:val="18"/>
            <w:szCs w:val="18"/>
          </w:rPr>
          <w:t>.</w:t>
        </w:r>
      </w:ins>
      <w:ins w:id="514" w:author="Annabel" w:date="2019-03-17T16:14:00Z">
        <w:r w:rsidRPr="0040381D">
          <w:rPr>
            <w:sz w:val="18"/>
            <w:szCs w:val="18"/>
          </w:rPr>
          <w:t xml:space="preserve"> C</w:t>
        </w:r>
      </w:ins>
      <w:r w:rsidRPr="0040381D">
        <w:rPr>
          <w:sz w:val="18"/>
          <w:szCs w:val="18"/>
        </w:rPr>
        <w:t>.</w:t>
      </w:r>
      <w:del w:id="515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516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517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518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ins w:id="519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Economic</w:t>
      </w:r>
      <w:r w:rsidRPr="0040381D">
        <w:rPr>
          <w:sz w:val="18"/>
          <w:szCs w:val="18"/>
          <w:rPrChange w:id="520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interdependence and war</w:t>
      </w:r>
      <w:ins w:id="521" w:author="Annabel" w:date="2019-03-17T16:24:00Z">
        <w:r w:rsidR="00C63FF4">
          <w:rPr>
            <w:sz w:val="18"/>
            <w:szCs w:val="18"/>
          </w:rPr>
          <w:t>.</w:t>
        </w:r>
      </w:ins>
    </w:p>
    <w:p w14:paraId="224227E2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22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10" w:lineRule="exact"/>
            <w:ind w:left="1310" w:hanging="335"/>
          </w:pPr>
        </w:pPrChange>
      </w:pPr>
      <w:del w:id="523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524" w:author="Annabel" w:date="2019-03-17T16:18:00Z">
        <w:r w:rsidRPr="0040381D" w:rsidDel="0040381D">
          <w:rPr>
            <w:sz w:val="18"/>
            <w:szCs w:val="18"/>
          </w:rPr>
          <w:delText>Dale C.</w:delText>
        </w:r>
      </w:del>
      <w:r w:rsidRPr="0040381D">
        <w:rPr>
          <w:sz w:val="18"/>
          <w:szCs w:val="18"/>
        </w:rPr>
        <w:t>Copeland</w:t>
      </w:r>
      <w:ins w:id="525" w:author="Annabel" w:date="2019-03-17T16:18:00Z">
        <w:r w:rsidRPr="0040381D">
          <w:rPr>
            <w:sz w:val="18"/>
            <w:szCs w:val="18"/>
          </w:rPr>
          <w:t>, D. C.</w:t>
        </w:r>
      </w:ins>
      <w:del w:id="526" w:author="Annabel" w:date="2019-03-17T16:18:00Z">
        <w:r w:rsidRPr="0040381D" w:rsidDel="0040381D">
          <w:rPr>
            <w:sz w:val="18"/>
            <w:szCs w:val="18"/>
          </w:rPr>
          <w:delText>.</w:delText>
        </w:r>
      </w:del>
      <w:del w:id="527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528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The origins of major war</w:t>
      </w:r>
      <w:ins w:id="529" w:author="Annabel" w:date="2019-03-17T16:24:00Z">
        <w:r w:rsidR="00C63FF4">
          <w:rPr>
            <w:sz w:val="18"/>
            <w:szCs w:val="18"/>
          </w:rPr>
          <w:t>.</w:t>
        </w:r>
      </w:ins>
    </w:p>
    <w:p w14:paraId="5F00DB12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30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10" w:lineRule="exact"/>
            <w:ind w:left="1310" w:hanging="335"/>
          </w:pPr>
        </w:pPrChange>
      </w:pPr>
      <w:del w:id="531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532" w:author="Annabel" w:date="2019-03-17T16:14:00Z">
        <w:r w:rsidRPr="0040381D" w:rsidDel="0040381D">
          <w:rPr>
            <w:sz w:val="18"/>
            <w:szCs w:val="18"/>
          </w:rPr>
          <w:delText xml:space="preserve">Douglas </w:delText>
        </w:r>
      </w:del>
      <w:r w:rsidRPr="0040381D">
        <w:rPr>
          <w:sz w:val="18"/>
          <w:szCs w:val="18"/>
        </w:rPr>
        <w:t>Crockford</w:t>
      </w:r>
      <w:ins w:id="533" w:author="Annabel" w:date="2019-03-17T16:14:00Z">
        <w:r w:rsidRPr="0040381D">
          <w:rPr>
            <w:sz w:val="18"/>
            <w:szCs w:val="18"/>
          </w:rPr>
          <w:t>, D</w:t>
        </w:r>
      </w:ins>
      <w:r w:rsidRPr="0040381D">
        <w:rPr>
          <w:sz w:val="18"/>
          <w:szCs w:val="18"/>
        </w:rPr>
        <w:t>.</w:t>
      </w:r>
      <w:del w:id="534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53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JavaScript: The good parts</w:t>
      </w:r>
      <w:ins w:id="536" w:author="Annabel" w:date="2019-03-17T16:24:00Z">
        <w:r w:rsidR="00C63FF4">
          <w:rPr>
            <w:sz w:val="18"/>
            <w:szCs w:val="18"/>
          </w:rPr>
          <w:t>.</w:t>
        </w:r>
      </w:ins>
    </w:p>
    <w:p w14:paraId="3EE136CD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37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6"/>
          </w:pPr>
        </w:pPrChange>
      </w:pPr>
      <w:del w:id="538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539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</w:del>
      <w:del w:id="540" w:author="Annabel" w:date="2019-03-17T16:19:00Z">
        <w:r w:rsidRPr="0040381D" w:rsidDel="0040381D">
          <w:rPr>
            <w:sz w:val="18"/>
            <w:szCs w:val="18"/>
          </w:rPr>
          <w:delText>Mihai</w:delText>
        </w:r>
        <w:r w:rsidRPr="0040381D" w:rsidDel="0040381D">
          <w:rPr>
            <w:sz w:val="18"/>
            <w:szCs w:val="18"/>
            <w:rPrChange w:id="541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Croicu</w:t>
      </w:r>
      <w:proofErr w:type="spellEnd"/>
      <w:del w:id="542" w:author="Annabel" w:date="2019-03-17T16:19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543" w:author="Annabel" w:date="2019-03-17T16:07:00Z">
            <w:rPr>
              <w:spacing w:val="-22"/>
              <w:sz w:val="18"/>
            </w:rPr>
          </w:rPrChange>
        </w:rPr>
        <w:t xml:space="preserve"> </w:t>
      </w:r>
      <w:ins w:id="544" w:author="Annabel" w:date="2019-03-17T16:19:00Z">
        <w:r w:rsidRPr="0040381D">
          <w:rPr>
            <w:sz w:val="18"/>
            <w:szCs w:val="18"/>
          </w:rPr>
          <w:t xml:space="preserve">M., &amp; </w:t>
        </w:r>
      </w:ins>
      <w:del w:id="545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546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</w:del>
      <w:del w:id="547" w:author="Annabel" w:date="2019-03-17T16:19:00Z">
        <w:r w:rsidRPr="0040381D" w:rsidDel="0040381D">
          <w:rPr>
            <w:sz w:val="18"/>
            <w:szCs w:val="18"/>
          </w:rPr>
          <w:delText>Ralph</w:delText>
        </w:r>
        <w:r w:rsidRPr="0040381D" w:rsidDel="0040381D">
          <w:rPr>
            <w:sz w:val="18"/>
            <w:szCs w:val="18"/>
            <w:rPrChange w:id="548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Sundberg</w:t>
      </w:r>
      <w:ins w:id="549" w:author="Annabel" w:date="2019-03-17T16:19:00Z">
        <w:r w:rsidRPr="0040381D">
          <w:rPr>
            <w:sz w:val="18"/>
            <w:szCs w:val="18"/>
          </w:rPr>
          <w:t>, R</w:t>
        </w:r>
      </w:ins>
      <w:r w:rsidRPr="0040381D">
        <w:rPr>
          <w:sz w:val="18"/>
          <w:szCs w:val="18"/>
        </w:rPr>
        <w:t>.</w:t>
      </w:r>
      <w:del w:id="550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551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552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553" w:author="Annabel" w:date="2019-03-17T16:07:00Z">
              <w:rPr>
                <w:spacing w:val="-22"/>
                <w:sz w:val="18"/>
              </w:rPr>
            </w:rPrChange>
          </w:rPr>
          <w:delText xml:space="preserve"> </w:delText>
        </w:r>
      </w:del>
      <w:ins w:id="554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UCDP</w:t>
      </w:r>
      <w:r w:rsidRPr="0040381D">
        <w:rPr>
          <w:sz w:val="18"/>
          <w:szCs w:val="18"/>
          <w:rPrChange w:id="555" w:author="Annabel" w:date="2019-03-17T16:07:00Z">
            <w:rPr>
              <w:spacing w:val="-22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georeferenced event dataset codebook version 18.1</w:t>
      </w:r>
      <w:ins w:id="556" w:author="Annabel" w:date="2019-03-17T16:24:00Z">
        <w:r w:rsidR="00C63FF4">
          <w:rPr>
            <w:sz w:val="18"/>
            <w:szCs w:val="18"/>
          </w:rPr>
          <w:t>.</w:t>
        </w:r>
      </w:ins>
    </w:p>
    <w:p w14:paraId="61003A93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57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5"/>
          </w:pPr>
        </w:pPrChange>
      </w:pPr>
      <w:del w:id="558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559" w:author="Annabel" w:date="2019-03-17T16:12:00Z">
        <w:r w:rsidRPr="0040381D" w:rsidDel="0040381D">
          <w:rPr>
            <w:sz w:val="18"/>
            <w:szCs w:val="18"/>
          </w:rPr>
          <w:delText xml:space="preserve">Mike </w:delText>
        </w:r>
      </w:del>
      <w:r w:rsidRPr="0040381D">
        <w:rPr>
          <w:sz w:val="18"/>
          <w:szCs w:val="18"/>
        </w:rPr>
        <w:t>Dewar</w:t>
      </w:r>
      <w:ins w:id="560" w:author="Annabel" w:date="2019-03-17T16:12:00Z">
        <w:r w:rsidRPr="0040381D">
          <w:rPr>
            <w:sz w:val="18"/>
            <w:szCs w:val="18"/>
          </w:rPr>
          <w:t>, M</w:t>
        </w:r>
      </w:ins>
      <w:r w:rsidRPr="0040381D">
        <w:rPr>
          <w:sz w:val="18"/>
          <w:szCs w:val="18"/>
        </w:rPr>
        <w:t>.</w:t>
      </w:r>
      <w:del w:id="561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562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Getting started with</w:t>
      </w:r>
      <w:r w:rsidRPr="0040381D">
        <w:rPr>
          <w:sz w:val="18"/>
          <w:szCs w:val="18"/>
          <w:rPrChange w:id="563" w:author="Annabel" w:date="2019-03-17T16:07:00Z">
            <w:rPr>
              <w:spacing w:val="-10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D3</w:t>
      </w:r>
      <w:ins w:id="564" w:author="Annabel" w:date="2019-03-17T16:24:00Z">
        <w:r w:rsidR="00C63FF4">
          <w:rPr>
            <w:sz w:val="18"/>
            <w:szCs w:val="18"/>
          </w:rPr>
          <w:t>.</w:t>
        </w:r>
      </w:ins>
    </w:p>
    <w:p w14:paraId="60D40D04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65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7"/>
          </w:pPr>
        </w:pPrChange>
      </w:pPr>
      <w:del w:id="566" w:author="Annabel" w:date="2019-03-17T16:08:00Z">
        <w:r w:rsidRPr="0040381D" w:rsidDel="001F4863">
          <w:rPr>
            <w:sz w:val="18"/>
            <w:szCs w:val="18"/>
            <w:rPrChange w:id="567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568" w:author="Annabel" w:date="2019-03-17T16:18:00Z">
        <w:r w:rsidRPr="0040381D" w:rsidDel="0040381D">
          <w:rPr>
            <w:sz w:val="18"/>
            <w:szCs w:val="18"/>
            <w:rPrChange w:id="569" w:author="Annabel" w:date="2019-03-17T16:07:00Z">
              <w:rPr>
                <w:w w:val="95"/>
                <w:sz w:val="18"/>
              </w:rPr>
            </w:rPrChange>
          </w:rPr>
          <w:delText xml:space="preserve">Jonathan </w:delText>
        </w:r>
      </w:del>
      <w:r w:rsidRPr="0040381D">
        <w:rPr>
          <w:sz w:val="18"/>
          <w:szCs w:val="18"/>
          <w:rPrChange w:id="570" w:author="Annabel" w:date="2019-03-17T16:07:00Z">
            <w:rPr>
              <w:spacing w:val="-4"/>
              <w:w w:val="95"/>
              <w:sz w:val="18"/>
            </w:rPr>
          </w:rPrChange>
        </w:rPr>
        <w:t>Gray</w:t>
      </w:r>
      <w:del w:id="571" w:author="Annabel" w:date="2019-03-17T16:18:00Z">
        <w:r w:rsidRPr="0040381D" w:rsidDel="0040381D">
          <w:rPr>
            <w:sz w:val="18"/>
            <w:szCs w:val="18"/>
            <w:rPrChange w:id="572" w:author="Annabel" w:date="2019-03-17T16:07:00Z">
              <w:rPr>
                <w:spacing w:val="-4"/>
                <w:w w:val="95"/>
                <w:sz w:val="18"/>
              </w:rPr>
            </w:rPrChange>
          </w:rPr>
          <w:delText>.</w:delText>
        </w:r>
      </w:del>
      <w:r w:rsidRPr="0040381D">
        <w:rPr>
          <w:sz w:val="18"/>
          <w:szCs w:val="18"/>
          <w:rPrChange w:id="573" w:author="Annabel" w:date="2019-03-17T16:07:00Z">
            <w:rPr>
              <w:spacing w:val="-4"/>
              <w:w w:val="95"/>
              <w:sz w:val="18"/>
            </w:rPr>
          </w:rPrChange>
        </w:rPr>
        <w:t xml:space="preserve">, </w:t>
      </w:r>
      <w:ins w:id="574" w:author="Annabel" w:date="2019-03-17T16:18:00Z">
        <w:r w:rsidRPr="0040381D">
          <w:rPr>
            <w:sz w:val="18"/>
            <w:szCs w:val="18"/>
          </w:rPr>
          <w:t xml:space="preserve">J., </w:t>
        </w:r>
      </w:ins>
      <w:del w:id="575" w:author="Annabel" w:date="2019-03-17T16:08:00Z">
        <w:r w:rsidRPr="0040381D" w:rsidDel="001F4863">
          <w:rPr>
            <w:sz w:val="18"/>
            <w:szCs w:val="18"/>
            <w:rPrChange w:id="576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577" w:author="Annabel" w:date="2019-03-17T16:18:00Z">
        <w:r w:rsidRPr="0040381D" w:rsidDel="0040381D">
          <w:rPr>
            <w:sz w:val="18"/>
            <w:szCs w:val="18"/>
            <w:rPrChange w:id="578" w:author="Annabel" w:date="2019-03-17T16:07:00Z">
              <w:rPr>
                <w:w w:val="95"/>
                <w:sz w:val="18"/>
              </w:rPr>
            </w:rPrChange>
          </w:rPr>
          <w:delText xml:space="preserve">Liliana </w:delText>
        </w:r>
      </w:del>
      <w:proofErr w:type="spellStart"/>
      <w:r w:rsidRPr="0040381D">
        <w:rPr>
          <w:sz w:val="18"/>
          <w:szCs w:val="18"/>
          <w:rPrChange w:id="579" w:author="Annabel" w:date="2019-03-17T16:07:00Z">
            <w:rPr>
              <w:w w:val="95"/>
              <w:sz w:val="18"/>
            </w:rPr>
          </w:rPrChange>
        </w:rPr>
        <w:t>Bounegru</w:t>
      </w:r>
      <w:proofErr w:type="spellEnd"/>
      <w:del w:id="580" w:author="Annabel" w:date="2019-03-17T16:18:00Z">
        <w:r w:rsidRPr="0040381D" w:rsidDel="0040381D">
          <w:rPr>
            <w:sz w:val="18"/>
            <w:szCs w:val="18"/>
            <w:rPrChange w:id="581" w:author="Annabel" w:date="2019-03-17T16:07:00Z">
              <w:rPr>
                <w:w w:val="95"/>
                <w:sz w:val="18"/>
              </w:rPr>
            </w:rPrChange>
          </w:rPr>
          <w:delText>.</w:delText>
        </w:r>
      </w:del>
      <w:r w:rsidRPr="0040381D">
        <w:rPr>
          <w:sz w:val="18"/>
          <w:szCs w:val="18"/>
          <w:rPrChange w:id="582" w:author="Annabel" w:date="2019-03-17T16:07:00Z">
            <w:rPr>
              <w:w w:val="95"/>
              <w:sz w:val="18"/>
            </w:rPr>
          </w:rPrChange>
        </w:rPr>
        <w:t xml:space="preserve">, </w:t>
      </w:r>
      <w:ins w:id="583" w:author="Annabel" w:date="2019-03-17T16:18:00Z">
        <w:r w:rsidRPr="0040381D">
          <w:rPr>
            <w:sz w:val="18"/>
            <w:szCs w:val="18"/>
          </w:rPr>
          <w:t xml:space="preserve">L., &amp; </w:t>
        </w:r>
      </w:ins>
      <w:del w:id="584" w:author="Annabel" w:date="2019-03-17T16:08:00Z">
        <w:r w:rsidRPr="0040381D" w:rsidDel="001F4863">
          <w:rPr>
            <w:sz w:val="18"/>
            <w:szCs w:val="18"/>
            <w:rPrChange w:id="585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del w:id="586" w:author="Annabel" w:date="2019-03-17T16:18:00Z">
        <w:r w:rsidRPr="0040381D" w:rsidDel="0040381D">
          <w:rPr>
            <w:sz w:val="18"/>
            <w:szCs w:val="18"/>
            <w:rPrChange w:id="587" w:author="Annabel" w:date="2019-03-17T16:07:00Z">
              <w:rPr>
                <w:w w:val="95"/>
                <w:sz w:val="18"/>
              </w:rPr>
            </w:rPrChange>
          </w:rPr>
          <w:delText xml:space="preserve">Lucy </w:delText>
        </w:r>
      </w:del>
      <w:r w:rsidRPr="0040381D">
        <w:rPr>
          <w:sz w:val="18"/>
          <w:szCs w:val="18"/>
          <w:rPrChange w:id="588" w:author="Annabel" w:date="2019-03-17T16:07:00Z">
            <w:rPr>
              <w:w w:val="95"/>
              <w:sz w:val="18"/>
            </w:rPr>
          </w:rPrChange>
        </w:rPr>
        <w:t>Chambers</w:t>
      </w:r>
      <w:ins w:id="589" w:author="Annabel" w:date="2019-03-17T16:18:00Z">
        <w:r w:rsidRPr="0040381D">
          <w:rPr>
            <w:sz w:val="18"/>
            <w:szCs w:val="18"/>
          </w:rPr>
          <w:t>, L</w:t>
        </w:r>
      </w:ins>
      <w:r w:rsidRPr="0040381D">
        <w:rPr>
          <w:sz w:val="18"/>
          <w:szCs w:val="18"/>
          <w:rPrChange w:id="590" w:author="Annabel" w:date="2019-03-17T16:07:00Z">
            <w:rPr>
              <w:w w:val="95"/>
              <w:sz w:val="18"/>
            </w:rPr>
          </w:rPrChange>
        </w:rPr>
        <w:t>.</w:t>
      </w:r>
      <w:del w:id="591" w:author="Annabel" w:date="2019-03-17T16:08:00Z">
        <w:r w:rsidRPr="0040381D" w:rsidDel="001F4863">
          <w:rPr>
            <w:sz w:val="18"/>
            <w:szCs w:val="18"/>
            <w:rPrChange w:id="592" w:author="Annabel" w:date="2019-03-17T16:07:00Z">
              <w:rPr>
                <w:w w:val="95"/>
                <w:sz w:val="18"/>
              </w:rPr>
            </w:rPrChange>
          </w:rPr>
          <w:delText xml:space="preserve">: </w:delText>
        </w:r>
        <w:r w:rsidRPr="0040381D" w:rsidDel="001F4863">
          <w:rPr>
            <w:sz w:val="18"/>
            <w:szCs w:val="18"/>
          </w:rPr>
          <w:delText xml:space="preserve">Book Title. </w:delText>
        </w:r>
      </w:del>
      <w:ins w:id="593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The data journalism handbook</w:t>
      </w:r>
      <w:ins w:id="594" w:author="Annabel" w:date="2019-03-17T16:24:00Z">
        <w:r w:rsidR="00C63FF4">
          <w:rPr>
            <w:sz w:val="18"/>
            <w:szCs w:val="18"/>
          </w:rPr>
          <w:t>.</w:t>
        </w:r>
      </w:ins>
    </w:p>
    <w:p w14:paraId="420436B5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595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5"/>
          </w:pPr>
        </w:pPrChange>
      </w:pPr>
      <w:del w:id="596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597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</w:del>
      <w:del w:id="598" w:author="Annabel" w:date="2019-03-17T16:17:00Z">
        <w:r w:rsidRPr="0040381D" w:rsidDel="0040381D">
          <w:rPr>
            <w:sz w:val="18"/>
            <w:szCs w:val="18"/>
          </w:rPr>
          <w:delText>J.</w:delText>
        </w:r>
        <w:r w:rsidRPr="0040381D" w:rsidDel="0040381D">
          <w:rPr>
            <w:sz w:val="18"/>
            <w:szCs w:val="18"/>
            <w:rPrChange w:id="599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Michael</w:delText>
        </w:r>
        <w:r w:rsidRPr="0040381D" w:rsidDel="0040381D">
          <w:rPr>
            <w:sz w:val="18"/>
            <w:szCs w:val="18"/>
            <w:rPrChange w:id="600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Greig</w:t>
      </w:r>
      <w:del w:id="601" w:author="Annabel" w:date="2019-03-17T16:17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602" w:author="Annabel" w:date="2019-03-17T16:07:00Z">
            <w:rPr>
              <w:spacing w:val="-16"/>
              <w:sz w:val="18"/>
            </w:rPr>
          </w:rPrChange>
        </w:rPr>
        <w:t xml:space="preserve"> </w:t>
      </w:r>
      <w:ins w:id="603" w:author="Annabel" w:date="2019-03-17T16:17:00Z">
        <w:r w:rsidRPr="0040381D">
          <w:rPr>
            <w:sz w:val="18"/>
            <w:szCs w:val="18"/>
          </w:rPr>
          <w:t xml:space="preserve">J. M., &amp; </w:t>
        </w:r>
      </w:ins>
      <w:del w:id="604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05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</w:del>
      <w:del w:id="606" w:author="Annabel" w:date="2019-03-17T16:17:00Z">
        <w:r w:rsidRPr="0040381D" w:rsidDel="0040381D">
          <w:rPr>
            <w:sz w:val="18"/>
            <w:szCs w:val="18"/>
          </w:rPr>
          <w:delText>Andrew</w:delText>
        </w:r>
        <w:r w:rsidRPr="0040381D" w:rsidDel="0040381D">
          <w:rPr>
            <w:sz w:val="18"/>
            <w:szCs w:val="18"/>
            <w:rPrChange w:id="607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J.</w:delText>
        </w:r>
        <w:r w:rsidRPr="0040381D" w:rsidDel="0040381D">
          <w:rPr>
            <w:sz w:val="18"/>
            <w:szCs w:val="18"/>
            <w:rPrChange w:id="608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Enterline</w:t>
      </w:r>
      <w:proofErr w:type="spellEnd"/>
      <w:ins w:id="609" w:author="Annabel" w:date="2019-03-17T16:17:00Z">
        <w:r w:rsidRPr="0040381D">
          <w:rPr>
            <w:sz w:val="18"/>
            <w:szCs w:val="18"/>
          </w:rPr>
          <w:t>, A. J</w:t>
        </w:r>
      </w:ins>
      <w:r w:rsidRPr="0040381D">
        <w:rPr>
          <w:sz w:val="18"/>
          <w:szCs w:val="18"/>
        </w:rPr>
        <w:t>.</w:t>
      </w:r>
      <w:del w:id="610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611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612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613" w:author="Annabel" w:date="2019-03-17T16:07:00Z">
              <w:rPr>
                <w:spacing w:val="-16"/>
                <w:sz w:val="18"/>
              </w:rPr>
            </w:rPrChange>
          </w:rPr>
          <w:delText xml:space="preserve"> </w:delText>
        </w:r>
      </w:del>
      <w:ins w:id="614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National Material Capabilities (NMC) data documentation version</w:t>
      </w:r>
      <w:r w:rsidRPr="0040381D">
        <w:rPr>
          <w:sz w:val="18"/>
          <w:szCs w:val="18"/>
          <w:rPrChange w:id="615" w:author="Annabel" w:date="2019-03-17T16:07:00Z">
            <w:rPr>
              <w:spacing w:val="-41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5.0</w:t>
      </w:r>
      <w:ins w:id="616" w:author="Annabel" w:date="2019-03-17T16:24:00Z">
        <w:r w:rsidR="00C63FF4">
          <w:rPr>
            <w:sz w:val="18"/>
            <w:szCs w:val="18"/>
          </w:rPr>
          <w:t>.</w:t>
        </w:r>
      </w:ins>
    </w:p>
    <w:p w14:paraId="36B398F1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617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4"/>
          </w:pPr>
        </w:pPrChange>
      </w:pPr>
      <w:del w:id="618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619" w:author="Annabel" w:date="2019-03-17T16:12:00Z">
        <w:r w:rsidRPr="0040381D" w:rsidDel="0040381D">
          <w:rPr>
            <w:sz w:val="18"/>
            <w:szCs w:val="18"/>
          </w:rPr>
          <w:delText xml:space="preserve">Michael </w:delText>
        </w:r>
      </w:del>
      <w:proofErr w:type="spellStart"/>
      <w:r w:rsidRPr="0040381D">
        <w:rPr>
          <w:sz w:val="18"/>
          <w:szCs w:val="18"/>
        </w:rPr>
        <w:t>Heydt</w:t>
      </w:r>
      <w:proofErr w:type="spellEnd"/>
      <w:ins w:id="620" w:author="Annabel" w:date="2019-03-17T16:12:00Z">
        <w:r w:rsidRPr="0040381D">
          <w:rPr>
            <w:sz w:val="18"/>
            <w:szCs w:val="18"/>
          </w:rPr>
          <w:t>, M.</w:t>
        </w:r>
      </w:ins>
      <w:del w:id="621" w:author="Annabel" w:date="2019-03-17T16:12:00Z">
        <w:r w:rsidRPr="0040381D" w:rsidDel="0040381D">
          <w:rPr>
            <w:sz w:val="18"/>
            <w:szCs w:val="18"/>
          </w:rPr>
          <w:delText>.</w:delText>
        </w:r>
      </w:del>
      <w:del w:id="622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623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D3.js by example</w:t>
      </w:r>
      <w:ins w:id="624" w:author="Annabel" w:date="2019-03-17T16:24:00Z">
        <w:r w:rsidR="00C63FF4">
          <w:rPr>
            <w:sz w:val="18"/>
            <w:szCs w:val="18"/>
          </w:rPr>
          <w:t>.</w:t>
        </w:r>
      </w:ins>
    </w:p>
    <w:p w14:paraId="22FF3191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625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10" w:lineRule="exact"/>
            <w:ind w:left="1310" w:hanging="335"/>
          </w:pPr>
        </w:pPrChange>
      </w:pPr>
      <w:del w:id="626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27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</w:del>
      <w:del w:id="628" w:author="Annabel" w:date="2019-03-17T16:15:00Z">
        <w:r w:rsidRPr="0040381D" w:rsidDel="0040381D">
          <w:rPr>
            <w:sz w:val="18"/>
            <w:szCs w:val="18"/>
          </w:rPr>
          <w:delText>Macartan</w:delText>
        </w:r>
        <w:r w:rsidRPr="0040381D" w:rsidDel="0040381D">
          <w:rPr>
            <w:sz w:val="18"/>
            <w:szCs w:val="18"/>
            <w:rPrChange w:id="629" w:author="Annabel" w:date="2019-03-17T16:07:00Z">
              <w:rPr>
                <w:spacing w:val="-9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Humphreys</w:t>
      </w:r>
      <w:ins w:id="630" w:author="Annabel" w:date="2019-03-17T16:15:00Z">
        <w:r w:rsidRPr="0040381D">
          <w:rPr>
            <w:sz w:val="18"/>
            <w:szCs w:val="18"/>
          </w:rPr>
          <w:t>, M</w:t>
        </w:r>
      </w:ins>
      <w:r w:rsidRPr="0040381D">
        <w:rPr>
          <w:sz w:val="18"/>
          <w:szCs w:val="18"/>
        </w:rPr>
        <w:t>.</w:t>
      </w:r>
      <w:del w:id="631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632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633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634" w:author="Annabel" w:date="2019-03-17T16:07:00Z">
              <w:rPr>
                <w:spacing w:val="-9"/>
                <w:sz w:val="18"/>
              </w:rPr>
            </w:rPrChange>
          </w:rPr>
          <w:delText xml:space="preserve"> </w:delText>
        </w:r>
      </w:del>
      <w:ins w:id="63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Economics</w:t>
      </w:r>
      <w:r w:rsidRPr="0040381D">
        <w:rPr>
          <w:sz w:val="18"/>
          <w:szCs w:val="18"/>
          <w:rPrChange w:id="636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and</w:t>
      </w:r>
      <w:r w:rsidRPr="0040381D">
        <w:rPr>
          <w:sz w:val="18"/>
          <w:szCs w:val="18"/>
          <w:rPrChange w:id="637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violent conflict</w:t>
      </w:r>
      <w:ins w:id="638" w:author="Annabel" w:date="2019-03-17T16:24:00Z">
        <w:r w:rsidR="00C63FF4">
          <w:rPr>
            <w:sz w:val="18"/>
            <w:szCs w:val="18"/>
          </w:rPr>
          <w:t>.</w:t>
        </w:r>
      </w:ins>
    </w:p>
    <w:p w14:paraId="331D3D40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639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8" w:line="249" w:lineRule="auto"/>
            <w:ind w:right="1585"/>
          </w:pPr>
        </w:pPrChange>
      </w:pPr>
      <w:del w:id="640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41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</w:del>
      <w:del w:id="642" w:author="Annabel" w:date="2019-03-17T16:15:00Z">
        <w:r w:rsidRPr="0040381D" w:rsidDel="0040381D">
          <w:rPr>
            <w:sz w:val="18"/>
            <w:szCs w:val="18"/>
          </w:rPr>
          <w:delText>Edward</w:delText>
        </w:r>
        <w:r w:rsidRPr="0040381D" w:rsidDel="0040381D">
          <w:rPr>
            <w:sz w:val="18"/>
            <w:szCs w:val="18"/>
            <w:rPrChange w:id="643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D.</w:delText>
        </w:r>
        <w:r w:rsidRPr="0040381D" w:rsidDel="0040381D">
          <w:rPr>
            <w:sz w:val="18"/>
            <w:szCs w:val="18"/>
            <w:rPrChange w:id="644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Mansfield</w:t>
      </w:r>
      <w:del w:id="645" w:author="Annabel" w:date="2019-03-17T16:15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646" w:author="Annabel" w:date="2019-03-17T16:07:00Z">
            <w:rPr>
              <w:spacing w:val="-35"/>
              <w:sz w:val="18"/>
            </w:rPr>
          </w:rPrChange>
        </w:rPr>
        <w:t xml:space="preserve"> </w:t>
      </w:r>
      <w:ins w:id="647" w:author="Annabel" w:date="2019-03-17T16:15:00Z">
        <w:r w:rsidRPr="0040381D">
          <w:rPr>
            <w:sz w:val="18"/>
            <w:szCs w:val="18"/>
          </w:rPr>
          <w:t xml:space="preserve">E. D., &amp; </w:t>
        </w:r>
      </w:ins>
      <w:del w:id="648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49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</w:del>
      <w:del w:id="650" w:author="Annabel" w:date="2019-03-17T16:15:00Z">
        <w:r w:rsidRPr="0040381D" w:rsidDel="0040381D">
          <w:rPr>
            <w:sz w:val="18"/>
            <w:szCs w:val="18"/>
          </w:rPr>
          <w:delText>Brian</w:delText>
        </w:r>
        <w:r w:rsidRPr="0040381D" w:rsidDel="0040381D">
          <w:rPr>
            <w:sz w:val="18"/>
            <w:szCs w:val="18"/>
            <w:rPrChange w:id="651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M.</w:delText>
        </w:r>
        <w:r w:rsidRPr="0040381D" w:rsidDel="0040381D">
          <w:rPr>
            <w:sz w:val="18"/>
            <w:szCs w:val="18"/>
            <w:rPrChange w:id="652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Pollins</w:t>
      </w:r>
      <w:proofErr w:type="spellEnd"/>
      <w:ins w:id="653" w:author="Annabel" w:date="2019-03-17T16:15:00Z">
        <w:r w:rsidRPr="0040381D">
          <w:rPr>
            <w:sz w:val="18"/>
            <w:szCs w:val="18"/>
          </w:rPr>
          <w:t>, B.</w:t>
        </w:r>
        <w:del w:id="654" w:author="Annabel" w:date="2019-03-17T16:15:00Z">
          <w:r w:rsidRPr="0040381D" w:rsidDel="0040381D">
            <w:rPr>
              <w:sz w:val="18"/>
              <w:szCs w:val="18"/>
            </w:rPr>
            <w:delText>rian</w:delText>
          </w:r>
        </w:del>
        <w:r w:rsidRPr="0040381D">
          <w:rPr>
            <w:sz w:val="18"/>
            <w:szCs w:val="18"/>
          </w:rPr>
          <w:t xml:space="preserve"> M.</w:t>
        </w:r>
      </w:ins>
      <w:del w:id="655" w:author="Annabel" w:date="2019-03-17T16:15:00Z">
        <w:r w:rsidRPr="0040381D" w:rsidDel="0040381D">
          <w:rPr>
            <w:sz w:val="18"/>
            <w:szCs w:val="18"/>
          </w:rPr>
          <w:delText>.</w:delText>
        </w:r>
      </w:del>
      <w:del w:id="656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657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658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659" w:author="Annabel" w:date="2019-03-17T16:07:00Z">
              <w:rPr>
                <w:spacing w:val="-35"/>
                <w:sz w:val="18"/>
              </w:rPr>
            </w:rPrChange>
          </w:rPr>
          <w:delText xml:space="preserve"> </w:delText>
        </w:r>
      </w:del>
      <w:ins w:id="660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Economic interdependence and international conflict</w:t>
      </w:r>
      <w:ins w:id="661" w:author="Annabel" w:date="2019-03-17T16:24:00Z">
        <w:r w:rsidR="00C63FF4">
          <w:rPr>
            <w:sz w:val="18"/>
            <w:szCs w:val="18"/>
          </w:rPr>
          <w:t>.</w:t>
        </w:r>
      </w:ins>
    </w:p>
    <w:p w14:paraId="03C39539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662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8" w:line="249" w:lineRule="auto"/>
            <w:ind w:right="1586"/>
          </w:pPr>
        </w:pPrChange>
      </w:pPr>
      <w:del w:id="663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64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</w:del>
      <w:del w:id="665" w:author="Annabel" w:date="2019-03-17T16:16:00Z">
        <w:r w:rsidRPr="0040381D" w:rsidDel="0040381D">
          <w:rPr>
            <w:sz w:val="18"/>
            <w:szCs w:val="18"/>
          </w:rPr>
          <w:delText>Philippe</w:delText>
        </w:r>
        <w:r w:rsidRPr="0040381D" w:rsidDel="0040381D">
          <w:rPr>
            <w:sz w:val="18"/>
            <w:szCs w:val="18"/>
            <w:rPrChange w:id="666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Martin</w:t>
      </w:r>
      <w:del w:id="667" w:author="Annabel" w:date="2019-03-17T16:16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668" w:author="Annabel" w:date="2019-03-17T16:07:00Z">
            <w:rPr>
              <w:spacing w:val="-15"/>
              <w:sz w:val="18"/>
            </w:rPr>
          </w:rPrChange>
        </w:rPr>
        <w:t xml:space="preserve"> </w:t>
      </w:r>
      <w:ins w:id="669" w:author="Annabel" w:date="2019-03-17T16:16:00Z">
        <w:r w:rsidRPr="0040381D">
          <w:rPr>
            <w:sz w:val="18"/>
            <w:szCs w:val="18"/>
          </w:rPr>
          <w:t xml:space="preserve">P., </w:t>
        </w:r>
      </w:ins>
      <w:del w:id="670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71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Thierry</w:t>
      </w:r>
      <w:ins w:id="672" w:author="Annabel" w:date="2019-03-17T16:16:00Z">
        <w:r w:rsidRPr="0040381D">
          <w:rPr>
            <w:sz w:val="18"/>
            <w:szCs w:val="18"/>
          </w:rPr>
          <w:t>,</w:t>
        </w:r>
      </w:ins>
      <w:r w:rsidRPr="0040381D">
        <w:rPr>
          <w:sz w:val="18"/>
          <w:szCs w:val="18"/>
          <w:rPrChange w:id="673" w:author="Annabel" w:date="2019-03-17T16:07:00Z">
            <w:rPr>
              <w:spacing w:val="-15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M</w:t>
      </w:r>
      <w:del w:id="674" w:author="Annabel" w:date="2019-03-17T16:16:00Z">
        <w:r w:rsidRPr="0040381D" w:rsidDel="0040381D">
          <w:rPr>
            <w:sz w:val="18"/>
            <w:szCs w:val="18"/>
          </w:rPr>
          <w:delText>ayer</w:delText>
        </w:r>
      </w:del>
      <w:r w:rsidRPr="0040381D">
        <w:rPr>
          <w:sz w:val="18"/>
          <w:szCs w:val="18"/>
        </w:rPr>
        <w:t>.,</w:t>
      </w:r>
      <w:r w:rsidRPr="0040381D">
        <w:rPr>
          <w:sz w:val="18"/>
          <w:szCs w:val="18"/>
          <w:rPrChange w:id="675" w:author="Annabel" w:date="2019-03-17T16:07:00Z">
            <w:rPr>
              <w:spacing w:val="-15"/>
              <w:sz w:val="18"/>
            </w:rPr>
          </w:rPrChange>
        </w:rPr>
        <w:t xml:space="preserve"> </w:t>
      </w:r>
      <w:ins w:id="676" w:author="Annabel" w:date="2019-03-17T16:17:00Z">
        <w:r w:rsidRPr="0040381D">
          <w:rPr>
            <w:sz w:val="18"/>
            <w:szCs w:val="18"/>
          </w:rPr>
          <w:t xml:space="preserve">&amp; </w:t>
        </w:r>
      </w:ins>
      <w:del w:id="677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78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</w:del>
      <w:del w:id="679" w:author="Annabel" w:date="2019-03-17T16:16:00Z">
        <w:r w:rsidRPr="0040381D" w:rsidDel="0040381D">
          <w:rPr>
            <w:sz w:val="18"/>
            <w:szCs w:val="18"/>
          </w:rPr>
          <w:delText>Mathias</w:delText>
        </w:r>
        <w:r w:rsidRPr="0040381D" w:rsidDel="0040381D">
          <w:rPr>
            <w:sz w:val="18"/>
            <w:szCs w:val="18"/>
            <w:rPrChange w:id="680" w:author="Annabel" w:date="2019-03-17T16:07:00Z">
              <w:rPr>
                <w:spacing w:val="-15"/>
                <w:sz w:val="18"/>
              </w:rPr>
            </w:rPrChange>
          </w:rPr>
          <w:delText xml:space="preserve"> </w:delText>
        </w:r>
      </w:del>
      <w:proofErr w:type="spellStart"/>
      <w:r w:rsidRPr="0040381D">
        <w:rPr>
          <w:sz w:val="18"/>
          <w:szCs w:val="18"/>
        </w:rPr>
        <w:t>Thoenig</w:t>
      </w:r>
      <w:proofErr w:type="spellEnd"/>
      <w:ins w:id="681" w:author="Annabel" w:date="2019-03-17T16:16:00Z">
        <w:r w:rsidRPr="0040381D">
          <w:rPr>
            <w:sz w:val="18"/>
            <w:szCs w:val="18"/>
          </w:rPr>
          <w:t xml:space="preserve">, M. </w:t>
        </w:r>
      </w:ins>
      <w:del w:id="682" w:author="Annabel" w:date="2019-03-17T16:16:00Z">
        <w:r w:rsidRPr="0040381D" w:rsidDel="0040381D">
          <w:rPr>
            <w:sz w:val="18"/>
            <w:szCs w:val="18"/>
          </w:rPr>
          <w:delText xml:space="preserve">.: </w:delText>
        </w:r>
      </w:del>
      <w:del w:id="683" w:author="Annabel" w:date="2019-03-17T16:23:00Z">
        <w:r w:rsidRPr="0040381D" w:rsidDel="00C63FF4">
          <w:rPr>
            <w:sz w:val="18"/>
            <w:szCs w:val="18"/>
          </w:rPr>
          <w:delText xml:space="preserve">Paper Title. </w:delText>
        </w:r>
      </w:del>
      <w:r w:rsidRPr="0040381D">
        <w:rPr>
          <w:sz w:val="18"/>
          <w:szCs w:val="18"/>
        </w:rPr>
        <w:t>Make trade not war?</w:t>
      </w:r>
    </w:p>
    <w:p w14:paraId="01405E70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684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7"/>
          </w:pPr>
        </w:pPrChange>
      </w:pPr>
      <w:del w:id="685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686" w:author="Annabel" w:date="2019-03-17T16:07:00Z">
              <w:rPr>
                <w:spacing w:val="-11"/>
                <w:sz w:val="18"/>
              </w:rPr>
            </w:rPrChange>
          </w:rPr>
          <w:delText xml:space="preserve"> </w:delText>
        </w:r>
      </w:del>
      <w:del w:id="687" w:author="Annabel" w:date="2019-03-17T16:17:00Z">
        <w:r w:rsidRPr="0040381D" w:rsidDel="0040381D">
          <w:rPr>
            <w:sz w:val="18"/>
            <w:szCs w:val="18"/>
          </w:rPr>
          <w:delText>David</w:delText>
        </w:r>
        <w:r w:rsidRPr="0040381D" w:rsidDel="0040381D">
          <w:rPr>
            <w:sz w:val="18"/>
            <w:szCs w:val="18"/>
            <w:rPrChange w:id="688" w:author="Annabel" w:date="2019-03-17T16:07:00Z">
              <w:rPr>
                <w:spacing w:val="-11"/>
                <w:sz w:val="18"/>
              </w:rPr>
            </w:rPrChange>
          </w:rPr>
          <w:delText xml:space="preserve"> P. </w:delText>
        </w:r>
      </w:del>
      <w:proofErr w:type="spellStart"/>
      <w:r w:rsidRPr="0040381D">
        <w:rPr>
          <w:sz w:val="18"/>
          <w:szCs w:val="18"/>
        </w:rPr>
        <w:t>Masad</w:t>
      </w:r>
      <w:proofErr w:type="spellEnd"/>
      <w:ins w:id="689" w:author="Annabel" w:date="2019-03-17T16:17:00Z">
        <w:r w:rsidRPr="0040381D">
          <w:rPr>
            <w:sz w:val="18"/>
            <w:szCs w:val="18"/>
          </w:rPr>
          <w:t>, D. P.</w:t>
        </w:r>
      </w:ins>
      <w:del w:id="690" w:author="Annabel" w:date="2019-03-17T16:17:00Z">
        <w:r w:rsidRPr="0040381D" w:rsidDel="0040381D">
          <w:rPr>
            <w:sz w:val="18"/>
            <w:szCs w:val="18"/>
          </w:rPr>
          <w:delText>.</w:delText>
        </w:r>
      </w:del>
      <w:del w:id="691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692" w:author="Annabel" w:date="2019-03-17T16:07:00Z">
              <w:rPr>
                <w:spacing w:val="-11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693" w:author="Annabel" w:date="2019-03-17T16:07:00Z">
              <w:rPr>
                <w:spacing w:val="-11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694" w:author="Annabel" w:date="2019-03-17T16:07:00Z">
              <w:rPr>
                <w:spacing w:val="-11"/>
                <w:sz w:val="18"/>
              </w:rPr>
            </w:rPrChange>
          </w:rPr>
          <w:delText xml:space="preserve"> </w:delText>
        </w:r>
      </w:del>
      <w:ins w:id="69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Agents</w:t>
      </w:r>
      <w:r w:rsidRPr="0040381D">
        <w:rPr>
          <w:sz w:val="18"/>
          <w:szCs w:val="18"/>
          <w:rPrChange w:id="696" w:author="Annabel" w:date="2019-03-17T16:07:00Z">
            <w:rPr>
              <w:spacing w:val="-11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in</w:t>
      </w:r>
      <w:r w:rsidRPr="0040381D">
        <w:rPr>
          <w:sz w:val="18"/>
          <w:szCs w:val="18"/>
          <w:rPrChange w:id="697" w:author="Annabel" w:date="2019-03-17T16:07:00Z">
            <w:rPr>
              <w:spacing w:val="-11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conflict:</w:t>
      </w:r>
      <w:r w:rsidRPr="0040381D">
        <w:rPr>
          <w:sz w:val="18"/>
          <w:szCs w:val="18"/>
          <w:rPrChange w:id="698" w:author="Annabel" w:date="2019-03-17T16:07:00Z">
            <w:rPr>
              <w:spacing w:val="-11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Comparative</w:t>
      </w:r>
      <w:r w:rsidRPr="0040381D">
        <w:rPr>
          <w:sz w:val="18"/>
          <w:szCs w:val="18"/>
          <w:rPrChange w:id="699" w:author="Annabel" w:date="2019-03-17T16:07:00Z">
            <w:rPr>
              <w:spacing w:val="-11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agent-based modeling of international crises and conflicts</w:t>
      </w:r>
      <w:ins w:id="700" w:author="Annabel" w:date="2019-03-17T16:24:00Z">
        <w:r w:rsidR="00C63FF4">
          <w:rPr>
            <w:sz w:val="18"/>
            <w:szCs w:val="18"/>
          </w:rPr>
          <w:t>.</w:t>
        </w:r>
      </w:ins>
    </w:p>
    <w:p w14:paraId="1D73A10B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01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5"/>
          </w:pPr>
        </w:pPrChange>
      </w:pPr>
      <w:del w:id="702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703" w:author="Annabel" w:date="2019-03-17T16:07:00Z">
              <w:rPr>
                <w:spacing w:val="-6"/>
                <w:sz w:val="18"/>
              </w:rPr>
            </w:rPrChange>
          </w:rPr>
          <w:delText xml:space="preserve"> </w:delText>
        </w:r>
      </w:del>
      <w:del w:id="704" w:author="Annabel" w:date="2019-03-17T16:12:00Z">
        <w:r w:rsidRPr="0040381D" w:rsidDel="0040381D">
          <w:rPr>
            <w:sz w:val="18"/>
            <w:szCs w:val="18"/>
          </w:rPr>
          <w:delText>Scott</w:delText>
        </w:r>
        <w:r w:rsidRPr="0040381D" w:rsidDel="0040381D">
          <w:rPr>
            <w:sz w:val="18"/>
            <w:szCs w:val="18"/>
            <w:rPrChange w:id="705" w:author="Annabel" w:date="2019-03-17T16:07:00Z">
              <w:rPr>
                <w:spacing w:val="-6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  <w:rPrChange w:id="706" w:author="Annabel" w:date="2019-03-17T16:07:00Z">
            <w:rPr>
              <w:spacing w:val="-3"/>
              <w:sz w:val="18"/>
            </w:rPr>
          </w:rPrChange>
        </w:rPr>
        <w:t>Murray</w:t>
      </w:r>
      <w:ins w:id="707" w:author="Annabel" w:date="2019-03-17T16:12:00Z">
        <w:r w:rsidRPr="0040381D">
          <w:rPr>
            <w:sz w:val="18"/>
            <w:szCs w:val="18"/>
          </w:rPr>
          <w:t>, S</w:t>
        </w:r>
      </w:ins>
      <w:r w:rsidRPr="0040381D">
        <w:rPr>
          <w:sz w:val="18"/>
          <w:szCs w:val="18"/>
          <w:rPrChange w:id="708" w:author="Annabel" w:date="2019-03-17T16:07:00Z">
            <w:rPr>
              <w:spacing w:val="-3"/>
              <w:sz w:val="18"/>
            </w:rPr>
          </w:rPrChange>
        </w:rPr>
        <w:t>.</w:t>
      </w:r>
      <w:del w:id="709" w:author="Annabel" w:date="2019-03-17T16:08:00Z">
        <w:r w:rsidRPr="0040381D" w:rsidDel="001F4863">
          <w:rPr>
            <w:sz w:val="18"/>
            <w:szCs w:val="18"/>
            <w:rPrChange w:id="710" w:author="Annabel" w:date="2019-03-17T16:07:00Z">
              <w:rPr>
                <w:spacing w:val="-3"/>
                <w:sz w:val="18"/>
              </w:rPr>
            </w:rPrChange>
          </w:rPr>
          <w:delText xml:space="preserve">: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711" w:author="Annabel" w:date="2019-03-17T16:07:00Z">
              <w:rPr>
                <w:spacing w:val="-6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712" w:author="Annabel" w:date="2019-03-17T16:07:00Z">
              <w:rPr>
                <w:spacing w:val="-6"/>
                <w:sz w:val="18"/>
              </w:rPr>
            </w:rPrChange>
          </w:rPr>
          <w:delText xml:space="preserve"> </w:delText>
        </w:r>
      </w:del>
      <w:ins w:id="713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Interactive</w:t>
      </w:r>
      <w:r w:rsidRPr="0040381D">
        <w:rPr>
          <w:sz w:val="18"/>
          <w:szCs w:val="18"/>
          <w:rPrChange w:id="714" w:author="Annabel" w:date="2019-03-17T16:07:00Z">
            <w:rPr>
              <w:spacing w:val="-7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data visualization for the web</w:t>
      </w:r>
      <w:ins w:id="715" w:author="Annabel" w:date="2019-03-17T16:24:00Z">
        <w:r w:rsidR="00C63FF4">
          <w:rPr>
            <w:sz w:val="18"/>
            <w:szCs w:val="18"/>
          </w:rPr>
          <w:t>.</w:t>
        </w:r>
      </w:ins>
    </w:p>
    <w:p w14:paraId="77F5D8DE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16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5"/>
          </w:pPr>
        </w:pPrChange>
      </w:pPr>
      <w:del w:id="717" w:author="Annabel" w:date="2019-03-17T16:18:00Z">
        <w:r w:rsidRPr="0040381D" w:rsidDel="0040381D">
          <w:rPr>
            <w:sz w:val="18"/>
            <w:szCs w:val="18"/>
          </w:rPr>
          <w:delText>Book Title</w:delText>
        </w:r>
      </w:del>
      <w:proofErr w:type="spellStart"/>
      <w:ins w:id="718" w:author="Annabel" w:date="2019-03-17T16:18:00Z">
        <w:r w:rsidRPr="0040381D">
          <w:rPr>
            <w:sz w:val="18"/>
            <w:szCs w:val="18"/>
          </w:rPr>
          <w:t>n.a</w:t>
        </w:r>
      </w:ins>
      <w:r w:rsidRPr="0040381D">
        <w:rPr>
          <w:sz w:val="18"/>
          <w:szCs w:val="18"/>
        </w:rPr>
        <w:t>.</w:t>
      </w:r>
      <w:proofErr w:type="spellEnd"/>
      <w:r w:rsidRPr="0040381D">
        <w:rPr>
          <w:sz w:val="18"/>
          <w:szCs w:val="18"/>
        </w:rPr>
        <w:t xml:space="preserve"> State system membership list codebook version 2016</w:t>
      </w:r>
      <w:ins w:id="719" w:author="Annabel" w:date="2019-03-17T16:25:00Z">
        <w:r w:rsidR="00C63FF4">
          <w:rPr>
            <w:sz w:val="18"/>
            <w:szCs w:val="18"/>
          </w:rPr>
          <w:t>.</w:t>
        </w:r>
      </w:ins>
      <w:r w:rsidRPr="0040381D">
        <w:rPr>
          <w:sz w:val="18"/>
          <w:szCs w:val="18"/>
        </w:rPr>
        <w:t xml:space="preserve"> </w:t>
      </w:r>
      <w:ins w:id="720" w:author="Annabel" w:date="2019-03-17T16:25:00Z">
        <w:r w:rsidR="00C63FF4">
          <w:rPr>
            <w:sz w:val="18"/>
            <w:szCs w:val="18"/>
          </w:rPr>
          <w:t>Retrieved from</w:t>
        </w:r>
        <w:r w:rsidR="00C63FF4" w:rsidRPr="00304C74">
          <w:rPr>
            <w:sz w:val="18"/>
            <w:szCs w:val="18"/>
          </w:rPr>
          <w:t>:</w:t>
        </w:r>
      </w:ins>
      <w:del w:id="721" w:author="Annabel" w:date="2019-03-17T16:25:00Z">
        <w:r w:rsidRPr="0040381D" w:rsidDel="00C63FF4">
          <w:rPr>
            <w:sz w:val="18"/>
            <w:szCs w:val="18"/>
          </w:rPr>
          <w:delText>URL:</w:delText>
        </w:r>
      </w:del>
      <w:r w:rsidRPr="0040381D">
        <w:rPr>
          <w:sz w:val="18"/>
          <w:szCs w:val="18"/>
          <w:rPrChange w:id="722" w:author="Annabel" w:date="2019-03-17T16:07:00Z">
            <w:rPr/>
          </w:rPrChange>
        </w:rPr>
        <w:fldChar w:fldCharType="begin"/>
      </w:r>
      <w:r w:rsidRPr="0040381D">
        <w:rPr>
          <w:sz w:val="18"/>
          <w:szCs w:val="18"/>
          <w:rPrChange w:id="723" w:author="Annabel" w:date="2019-03-17T16:07:00Z">
            <w:rPr/>
          </w:rPrChange>
        </w:rPr>
        <w:instrText xml:space="preserve"> HYPERLINK "http://correlatesofwar.org/" </w:instrText>
      </w:r>
      <w:r w:rsidRPr="0040381D">
        <w:rPr>
          <w:sz w:val="18"/>
          <w:szCs w:val="18"/>
          <w:rPrChange w:id="724" w:author="Annabel" w:date="2019-03-17T16:07:00Z">
            <w:rPr>
              <w:sz w:val="18"/>
              <w:szCs w:val="18"/>
            </w:rPr>
          </w:rPrChange>
        </w:rPr>
        <w:fldChar w:fldCharType="separate"/>
      </w:r>
      <w:r w:rsidRPr="0040381D">
        <w:rPr>
          <w:sz w:val="18"/>
          <w:szCs w:val="18"/>
        </w:rPr>
        <w:t xml:space="preserve"> http://correlatesofwar.org</w:t>
      </w:r>
      <w:r w:rsidRPr="0040381D">
        <w:rPr>
          <w:sz w:val="18"/>
          <w:szCs w:val="18"/>
        </w:rPr>
        <w:fldChar w:fldCharType="end"/>
      </w:r>
    </w:p>
    <w:p w14:paraId="2D8DB8FE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25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49" w:lineRule="auto"/>
            <w:ind w:right="1586"/>
          </w:pPr>
        </w:pPrChange>
      </w:pPr>
      <w:del w:id="726" w:author="Annabel" w:date="2019-03-17T16:17:00Z">
        <w:r w:rsidRPr="0040381D" w:rsidDel="0040381D">
          <w:rPr>
            <w:sz w:val="18"/>
            <w:szCs w:val="18"/>
            <w:rPrChange w:id="727" w:author="Annabel" w:date="2019-03-17T16:07:00Z">
              <w:rPr>
                <w:w w:val="95"/>
                <w:sz w:val="18"/>
              </w:rPr>
            </w:rPrChange>
          </w:rPr>
          <w:delText>Book Title</w:delText>
        </w:r>
      </w:del>
      <w:proofErr w:type="spellStart"/>
      <w:ins w:id="728" w:author="Annabel" w:date="2019-03-17T16:17:00Z">
        <w:r w:rsidRPr="0040381D">
          <w:rPr>
            <w:sz w:val="18"/>
            <w:szCs w:val="18"/>
          </w:rPr>
          <w:t>n.a</w:t>
        </w:r>
      </w:ins>
      <w:r w:rsidRPr="0040381D">
        <w:rPr>
          <w:sz w:val="18"/>
          <w:szCs w:val="18"/>
          <w:rPrChange w:id="729" w:author="Annabel" w:date="2019-03-17T16:07:00Z">
            <w:rPr>
              <w:w w:val="95"/>
              <w:sz w:val="18"/>
            </w:rPr>
          </w:rPrChange>
        </w:rPr>
        <w:t>.</w:t>
      </w:r>
      <w:proofErr w:type="spellEnd"/>
      <w:r w:rsidRPr="0040381D">
        <w:rPr>
          <w:sz w:val="18"/>
          <w:szCs w:val="18"/>
          <w:rPrChange w:id="730" w:author="Annabel" w:date="2019-03-17T16:07:00Z">
            <w:rPr>
              <w:w w:val="95"/>
              <w:sz w:val="18"/>
            </w:rPr>
          </w:rPrChange>
        </w:rPr>
        <w:t xml:space="preserve"> State </w:t>
      </w:r>
      <w:r w:rsidRPr="0040381D">
        <w:rPr>
          <w:sz w:val="18"/>
          <w:szCs w:val="18"/>
        </w:rPr>
        <w:t>system membership list frequently asked questions version 2002.1</w:t>
      </w:r>
      <w:ins w:id="731" w:author="Annabel" w:date="2019-03-17T16:25:00Z">
        <w:r w:rsidR="00C63FF4">
          <w:rPr>
            <w:sz w:val="18"/>
            <w:szCs w:val="18"/>
          </w:rPr>
          <w:t>.</w:t>
        </w:r>
      </w:ins>
      <w:r w:rsidRPr="0040381D">
        <w:rPr>
          <w:sz w:val="18"/>
          <w:szCs w:val="18"/>
        </w:rPr>
        <w:t xml:space="preserve"> </w:t>
      </w:r>
      <w:ins w:id="732" w:author="Annabel" w:date="2019-03-17T16:25:00Z">
        <w:r w:rsidR="00C63FF4">
          <w:rPr>
            <w:sz w:val="18"/>
            <w:szCs w:val="18"/>
          </w:rPr>
          <w:t>Retrieved from</w:t>
        </w:r>
        <w:r w:rsidR="00C63FF4" w:rsidRPr="00304C74">
          <w:rPr>
            <w:sz w:val="18"/>
            <w:szCs w:val="18"/>
          </w:rPr>
          <w:t>:</w:t>
        </w:r>
        <w:r w:rsidR="00C63FF4">
          <w:rPr>
            <w:sz w:val="18"/>
            <w:szCs w:val="18"/>
          </w:rPr>
          <w:t xml:space="preserve"> </w:t>
        </w:r>
      </w:ins>
      <w:del w:id="733" w:author="Annabel" w:date="2019-03-17T16:25:00Z">
        <w:r w:rsidRPr="0040381D" w:rsidDel="00C63FF4">
          <w:rPr>
            <w:sz w:val="18"/>
            <w:szCs w:val="18"/>
          </w:rPr>
          <w:delText>URL:</w:delText>
        </w:r>
        <w:r w:rsidRPr="0040381D" w:rsidDel="00C63FF4">
          <w:rPr>
            <w:sz w:val="18"/>
            <w:szCs w:val="18"/>
            <w:rPrChange w:id="734" w:author="Annabel" w:date="2019-03-17T16:07:00Z">
              <w:rPr>
                <w:spacing w:val="-4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  <w:rPrChange w:id="735" w:author="Annabel" w:date="2019-03-17T16:07:00Z">
            <w:rPr/>
          </w:rPrChange>
        </w:rPr>
        <w:fldChar w:fldCharType="begin"/>
      </w:r>
      <w:r w:rsidRPr="0040381D">
        <w:rPr>
          <w:sz w:val="18"/>
          <w:szCs w:val="18"/>
          <w:rPrChange w:id="736" w:author="Annabel" w:date="2019-03-17T16:07:00Z">
            <w:rPr/>
          </w:rPrChange>
        </w:rPr>
        <w:instrText xml:space="preserve"> HYPERLINK "http://correlatesofwar.org/" </w:instrText>
      </w:r>
      <w:r w:rsidRPr="0040381D">
        <w:rPr>
          <w:sz w:val="18"/>
          <w:szCs w:val="18"/>
          <w:rPrChange w:id="737" w:author="Annabel" w:date="2019-03-17T16:07:00Z">
            <w:rPr>
              <w:sz w:val="18"/>
              <w:szCs w:val="18"/>
            </w:rPr>
          </w:rPrChange>
        </w:rPr>
        <w:fldChar w:fldCharType="separate"/>
      </w:r>
      <w:r w:rsidRPr="0040381D">
        <w:rPr>
          <w:sz w:val="18"/>
          <w:szCs w:val="18"/>
        </w:rPr>
        <w:t>http://correlatesofwar.org</w:t>
      </w:r>
      <w:r w:rsidRPr="0040381D">
        <w:rPr>
          <w:sz w:val="18"/>
          <w:szCs w:val="18"/>
        </w:rPr>
        <w:fldChar w:fldCharType="end"/>
      </w:r>
    </w:p>
    <w:p w14:paraId="30FEBF91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38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5" w:line="249" w:lineRule="auto"/>
            <w:ind w:right="1586"/>
          </w:pPr>
        </w:pPrChange>
      </w:pPr>
      <w:del w:id="739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740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del w:id="741" w:author="Annabel" w:date="2019-03-17T16:13:00Z">
        <w:r w:rsidRPr="0040381D" w:rsidDel="0040381D">
          <w:rPr>
            <w:sz w:val="18"/>
            <w:szCs w:val="18"/>
          </w:rPr>
          <w:delText>Thomas</w:delText>
        </w:r>
        <w:r w:rsidRPr="0040381D" w:rsidDel="0040381D">
          <w:rPr>
            <w:sz w:val="18"/>
            <w:szCs w:val="18"/>
            <w:rPrChange w:id="742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Newton</w:t>
      </w:r>
      <w:del w:id="743" w:author="Annabel" w:date="2019-03-17T16:13:00Z">
        <w:r w:rsidRPr="0040381D" w:rsidDel="0040381D">
          <w:rPr>
            <w:sz w:val="18"/>
            <w:szCs w:val="18"/>
          </w:rPr>
          <w:delText>.</w:delText>
        </w:r>
      </w:del>
      <w:r w:rsidRPr="0040381D">
        <w:rPr>
          <w:sz w:val="18"/>
          <w:szCs w:val="18"/>
        </w:rPr>
        <w:t>,</w:t>
      </w:r>
      <w:r w:rsidRPr="0040381D">
        <w:rPr>
          <w:sz w:val="18"/>
          <w:szCs w:val="18"/>
          <w:rPrChange w:id="744" w:author="Annabel" w:date="2019-03-17T16:07:00Z">
            <w:rPr>
              <w:spacing w:val="-29"/>
              <w:sz w:val="18"/>
            </w:rPr>
          </w:rPrChange>
        </w:rPr>
        <w:t xml:space="preserve"> </w:t>
      </w:r>
      <w:ins w:id="745" w:author="Annabel" w:date="2019-03-17T16:13:00Z">
        <w:r w:rsidRPr="0040381D">
          <w:rPr>
            <w:sz w:val="18"/>
            <w:szCs w:val="18"/>
          </w:rPr>
          <w:t xml:space="preserve">T., &amp; </w:t>
        </w:r>
      </w:ins>
      <w:del w:id="746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747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del w:id="748" w:author="Annabel" w:date="2019-03-17T16:13:00Z">
        <w:r w:rsidRPr="0040381D" w:rsidDel="0040381D">
          <w:rPr>
            <w:sz w:val="18"/>
            <w:szCs w:val="18"/>
          </w:rPr>
          <w:delText>Oscar</w:delText>
        </w:r>
        <w:r w:rsidRPr="0040381D" w:rsidDel="0040381D">
          <w:rPr>
            <w:sz w:val="18"/>
            <w:szCs w:val="18"/>
            <w:rPrChange w:id="749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r w:rsidRPr="0040381D">
        <w:rPr>
          <w:sz w:val="18"/>
          <w:szCs w:val="18"/>
        </w:rPr>
        <w:t>Villarreal</w:t>
      </w:r>
      <w:ins w:id="750" w:author="Annabel" w:date="2019-03-17T16:13:00Z">
        <w:r w:rsidRPr="0040381D">
          <w:rPr>
            <w:sz w:val="18"/>
            <w:szCs w:val="18"/>
          </w:rPr>
          <w:t>, O</w:t>
        </w:r>
      </w:ins>
      <w:r w:rsidRPr="0040381D">
        <w:rPr>
          <w:sz w:val="18"/>
          <w:szCs w:val="18"/>
        </w:rPr>
        <w:t>.</w:t>
      </w:r>
      <w:del w:id="751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752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753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754" w:author="Annabel" w:date="2019-03-17T16:07:00Z">
              <w:rPr>
                <w:spacing w:val="-29"/>
                <w:sz w:val="18"/>
              </w:rPr>
            </w:rPrChange>
          </w:rPr>
          <w:delText xml:space="preserve"> </w:delText>
        </w:r>
      </w:del>
      <w:ins w:id="75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Learning</w:t>
      </w:r>
      <w:r w:rsidRPr="0040381D">
        <w:rPr>
          <w:sz w:val="18"/>
          <w:szCs w:val="18"/>
          <w:rPrChange w:id="756" w:author="Annabel" w:date="2019-03-17T16:07:00Z">
            <w:rPr>
              <w:spacing w:val="-29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D3.js mapping</w:t>
      </w:r>
      <w:ins w:id="757" w:author="Annabel" w:date="2019-03-17T16:25:00Z">
        <w:r w:rsidR="00C63FF4">
          <w:rPr>
            <w:sz w:val="18"/>
            <w:szCs w:val="18"/>
          </w:rPr>
          <w:t>.</w:t>
        </w:r>
      </w:ins>
    </w:p>
    <w:p w14:paraId="3807E89B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58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before="8"/>
            <w:ind w:left="1310" w:hanging="335"/>
          </w:pPr>
        </w:pPrChange>
      </w:pPr>
      <w:del w:id="759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760" w:author="Annabel" w:date="2019-03-17T16:16:00Z">
        <w:r w:rsidRPr="0040381D" w:rsidDel="0040381D">
          <w:rPr>
            <w:sz w:val="18"/>
            <w:szCs w:val="18"/>
          </w:rPr>
          <w:delText xml:space="preserve">Jennifer </w:delText>
        </w:r>
      </w:del>
      <w:proofErr w:type="spellStart"/>
      <w:r w:rsidRPr="0040381D">
        <w:rPr>
          <w:sz w:val="18"/>
          <w:szCs w:val="18"/>
        </w:rPr>
        <w:t>Niederst</w:t>
      </w:r>
      <w:proofErr w:type="spellEnd"/>
      <w:r w:rsidRPr="0040381D">
        <w:rPr>
          <w:sz w:val="18"/>
          <w:szCs w:val="18"/>
        </w:rPr>
        <w:t xml:space="preserve"> Robbins</w:t>
      </w:r>
      <w:ins w:id="761" w:author="Annabel" w:date="2019-03-17T16:16:00Z">
        <w:r w:rsidRPr="0040381D">
          <w:rPr>
            <w:sz w:val="18"/>
            <w:szCs w:val="18"/>
          </w:rPr>
          <w:t>, J</w:t>
        </w:r>
      </w:ins>
      <w:r w:rsidRPr="0040381D">
        <w:rPr>
          <w:sz w:val="18"/>
          <w:szCs w:val="18"/>
        </w:rPr>
        <w:t>.</w:t>
      </w:r>
      <w:del w:id="762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763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Learning web design</w:t>
      </w:r>
      <w:ins w:id="764" w:author="Annabel" w:date="2019-03-17T16:25:00Z">
        <w:r w:rsidR="00C63FF4">
          <w:rPr>
            <w:sz w:val="18"/>
            <w:szCs w:val="18"/>
          </w:rPr>
          <w:t>.</w:t>
        </w:r>
      </w:ins>
    </w:p>
    <w:p w14:paraId="22734E5D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65" w:author="Annabel" w:date="2019-03-17T16:07:00Z">
          <w:pPr>
            <w:pStyle w:val="a4"/>
            <w:numPr>
              <w:numId w:val="1"/>
            </w:numPr>
            <w:tabs>
              <w:tab w:val="left" w:pos="1311"/>
            </w:tabs>
            <w:spacing w:line="210" w:lineRule="exact"/>
            <w:ind w:left="1310" w:hanging="335"/>
          </w:pPr>
        </w:pPrChange>
      </w:pPr>
      <w:del w:id="766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767" w:author="Annabel" w:date="2019-03-17T16:15:00Z">
        <w:r w:rsidRPr="0040381D" w:rsidDel="0040381D">
          <w:rPr>
            <w:sz w:val="18"/>
            <w:szCs w:val="18"/>
          </w:rPr>
          <w:delText xml:space="preserve">Meredith </w:delText>
        </w:r>
      </w:del>
      <w:r w:rsidRPr="0040381D">
        <w:rPr>
          <w:sz w:val="18"/>
          <w:szCs w:val="18"/>
        </w:rPr>
        <w:t xml:space="preserve">Reid </w:t>
      </w:r>
      <w:proofErr w:type="spellStart"/>
      <w:r w:rsidRPr="0040381D">
        <w:rPr>
          <w:sz w:val="18"/>
          <w:szCs w:val="18"/>
        </w:rPr>
        <w:t>Sarkees</w:t>
      </w:r>
      <w:proofErr w:type="spellEnd"/>
      <w:ins w:id="768" w:author="Annabel" w:date="2019-03-17T16:15:00Z">
        <w:r w:rsidRPr="0040381D">
          <w:rPr>
            <w:sz w:val="18"/>
            <w:szCs w:val="18"/>
          </w:rPr>
          <w:t>, M</w:t>
        </w:r>
      </w:ins>
      <w:r w:rsidRPr="0040381D">
        <w:rPr>
          <w:sz w:val="18"/>
          <w:szCs w:val="18"/>
        </w:rPr>
        <w:t>.</w:t>
      </w:r>
      <w:del w:id="769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770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Inter-</w:t>
      </w:r>
      <w:del w:id="771" w:author="Annabel" w:date="2019-03-17T16:22:00Z">
        <w:r w:rsidRPr="0040381D" w:rsidDel="0040381D">
          <w:rPr>
            <w:sz w:val="18"/>
            <w:szCs w:val="18"/>
          </w:rPr>
          <w:delText>statewars</w:delText>
        </w:r>
      </w:del>
      <w:ins w:id="772" w:author="Annabel" w:date="2019-03-17T16:22:00Z">
        <w:r w:rsidRPr="0040381D">
          <w:rPr>
            <w:sz w:val="18"/>
            <w:szCs w:val="18"/>
          </w:rPr>
          <w:t>state wars</w:t>
        </w:r>
      </w:ins>
      <w:r w:rsidRPr="0040381D">
        <w:rPr>
          <w:sz w:val="18"/>
          <w:szCs w:val="18"/>
        </w:rPr>
        <w:t xml:space="preserve"> codebook</w:t>
      </w:r>
      <w:ins w:id="773" w:author="Annabel" w:date="2019-03-17T16:25:00Z">
        <w:r w:rsidR="00C63FF4">
          <w:rPr>
            <w:sz w:val="18"/>
            <w:szCs w:val="18"/>
          </w:rPr>
          <w:t>.</w:t>
        </w:r>
      </w:ins>
    </w:p>
    <w:p w14:paraId="3C920746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74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4"/>
          </w:pPr>
        </w:pPrChange>
      </w:pPr>
      <w:del w:id="775" w:author="Annabel" w:date="2019-03-17T16:08:00Z">
        <w:r w:rsidRPr="0040381D" w:rsidDel="001F4863">
          <w:rPr>
            <w:sz w:val="18"/>
            <w:szCs w:val="18"/>
          </w:rPr>
          <w:delText>Author,</w:delText>
        </w:r>
        <w:r w:rsidRPr="0040381D" w:rsidDel="001F4863">
          <w:rPr>
            <w:sz w:val="18"/>
            <w:szCs w:val="18"/>
            <w:rPrChange w:id="776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</w:del>
      <w:del w:id="777" w:author="Annabel" w:date="2019-03-17T16:12:00Z">
        <w:r w:rsidRPr="0040381D" w:rsidDel="0040381D">
          <w:rPr>
            <w:sz w:val="18"/>
            <w:szCs w:val="18"/>
          </w:rPr>
          <w:delText>Stephen</w:delText>
        </w:r>
        <w:r w:rsidRPr="0040381D" w:rsidDel="0040381D">
          <w:rPr>
            <w:sz w:val="18"/>
            <w:szCs w:val="18"/>
            <w:rPrChange w:id="778" w:author="Annabel" w:date="2019-03-17T16:07:00Z">
              <w:rPr>
                <w:spacing w:val="-8"/>
                <w:sz w:val="18"/>
              </w:rPr>
            </w:rPrChange>
          </w:rPr>
          <w:delText xml:space="preserve"> </w:delText>
        </w:r>
        <w:r w:rsidRPr="0040381D" w:rsidDel="0040381D">
          <w:rPr>
            <w:sz w:val="18"/>
            <w:szCs w:val="18"/>
          </w:rPr>
          <w:delText>A.</w:delText>
        </w:r>
      </w:del>
      <w:r w:rsidRPr="0040381D">
        <w:rPr>
          <w:sz w:val="18"/>
          <w:szCs w:val="18"/>
        </w:rPr>
        <w:t>Thomas</w:t>
      </w:r>
      <w:ins w:id="779" w:author="Annabel" w:date="2019-03-17T16:12:00Z">
        <w:r w:rsidRPr="0040381D">
          <w:rPr>
            <w:sz w:val="18"/>
            <w:szCs w:val="18"/>
          </w:rPr>
          <w:t>, S. A.</w:t>
        </w:r>
      </w:ins>
      <w:del w:id="780" w:author="Annabel" w:date="2019-03-17T16:12:00Z">
        <w:r w:rsidRPr="0040381D" w:rsidDel="0040381D">
          <w:rPr>
            <w:sz w:val="18"/>
            <w:szCs w:val="18"/>
          </w:rPr>
          <w:delText>.</w:delText>
        </w:r>
      </w:del>
      <w:del w:id="781" w:author="Annabel" w:date="2019-03-17T16:08:00Z">
        <w:r w:rsidRPr="0040381D" w:rsidDel="001F4863">
          <w:rPr>
            <w:sz w:val="18"/>
            <w:szCs w:val="18"/>
          </w:rPr>
          <w:delText>:</w:delText>
        </w:r>
        <w:r w:rsidRPr="0040381D" w:rsidDel="001F4863">
          <w:rPr>
            <w:sz w:val="18"/>
            <w:szCs w:val="18"/>
            <w:rPrChange w:id="782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Book</w:delText>
        </w:r>
        <w:r w:rsidRPr="0040381D" w:rsidDel="001F4863">
          <w:rPr>
            <w:sz w:val="18"/>
            <w:szCs w:val="18"/>
            <w:rPrChange w:id="783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  <w:r w:rsidRPr="0040381D" w:rsidDel="001F4863">
          <w:rPr>
            <w:sz w:val="18"/>
            <w:szCs w:val="18"/>
          </w:rPr>
          <w:delText>title.</w:delText>
        </w:r>
        <w:r w:rsidRPr="0040381D" w:rsidDel="001F4863">
          <w:rPr>
            <w:sz w:val="18"/>
            <w:szCs w:val="18"/>
            <w:rPrChange w:id="784" w:author="Annabel" w:date="2019-03-17T16:07:00Z">
              <w:rPr>
                <w:spacing w:val="-7"/>
                <w:sz w:val="18"/>
              </w:rPr>
            </w:rPrChange>
          </w:rPr>
          <w:delText xml:space="preserve"> </w:delText>
        </w:r>
      </w:del>
      <w:ins w:id="785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Data</w:t>
      </w:r>
      <w:r w:rsidRPr="0040381D">
        <w:rPr>
          <w:sz w:val="18"/>
          <w:szCs w:val="18"/>
          <w:rPrChange w:id="786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visualization with</w:t>
      </w:r>
      <w:r w:rsidRPr="0040381D">
        <w:rPr>
          <w:sz w:val="18"/>
          <w:szCs w:val="18"/>
          <w:rPrChange w:id="787" w:author="Annabel" w:date="2019-03-17T16:07:00Z">
            <w:rPr>
              <w:spacing w:val="-8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JavaScript</w:t>
      </w:r>
      <w:ins w:id="788" w:author="Annabel" w:date="2019-03-17T16:25:00Z">
        <w:r w:rsidR="00C63FF4">
          <w:rPr>
            <w:sz w:val="18"/>
            <w:szCs w:val="18"/>
          </w:rPr>
          <w:t>.</w:t>
        </w:r>
      </w:ins>
    </w:p>
    <w:p w14:paraId="492DD8D4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89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line="207" w:lineRule="exact"/>
          </w:pPr>
        </w:pPrChange>
      </w:pPr>
      <w:del w:id="790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ins w:id="791" w:author="Annabel" w:date="2019-03-17T16:12:00Z">
        <w:r w:rsidRPr="0040381D">
          <w:rPr>
            <w:sz w:val="18"/>
            <w:szCs w:val="18"/>
          </w:rPr>
          <w:t xml:space="preserve">Tufte, E. R. </w:t>
        </w:r>
      </w:ins>
      <w:del w:id="792" w:author="Annabel" w:date="2019-03-17T16:12:00Z">
        <w:r w:rsidRPr="0040381D" w:rsidDel="0040381D">
          <w:rPr>
            <w:sz w:val="18"/>
            <w:szCs w:val="18"/>
          </w:rPr>
          <w:delText>Edward R.Tufte.</w:delText>
        </w:r>
      </w:del>
      <w:del w:id="793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r w:rsidRPr="0040381D">
        <w:rPr>
          <w:sz w:val="18"/>
          <w:szCs w:val="18"/>
        </w:rPr>
        <w:t>D3.js in</w:t>
      </w:r>
      <w:r w:rsidRPr="0040381D">
        <w:rPr>
          <w:sz w:val="18"/>
          <w:szCs w:val="18"/>
          <w:rPrChange w:id="794" w:author="Annabel" w:date="2019-03-17T16:07:00Z">
            <w:rPr>
              <w:spacing w:val="-1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action</w:t>
      </w:r>
      <w:ins w:id="795" w:author="Annabel" w:date="2019-03-17T16:25:00Z">
        <w:r w:rsidR="00C63FF4">
          <w:rPr>
            <w:sz w:val="18"/>
            <w:szCs w:val="18"/>
          </w:rPr>
          <w:t>.</w:t>
        </w:r>
      </w:ins>
    </w:p>
    <w:p w14:paraId="7EE41308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796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5"/>
          </w:pPr>
        </w:pPrChange>
      </w:pPr>
      <w:del w:id="797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798" w:author="Annabel" w:date="2019-03-17T16:11:00Z">
        <w:r w:rsidRPr="0040381D" w:rsidDel="0040381D">
          <w:rPr>
            <w:sz w:val="18"/>
            <w:szCs w:val="18"/>
          </w:rPr>
          <w:delText>Edward R.</w:delText>
        </w:r>
      </w:del>
      <w:r w:rsidRPr="0040381D">
        <w:rPr>
          <w:sz w:val="18"/>
          <w:szCs w:val="18"/>
        </w:rPr>
        <w:t>Tufte</w:t>
      </w:r>
      <w:ins w:id="799" w:author="Annabel" w:date="2019-03-17T16:11:00Z">
        <w:r w:rsidRPr="0040381D">
          <w:rPr>
            <w:sz w:val="18"/>
            <w:szCs w:val="18"/>
          </w:rPr>
          <w:t>, E. R.</w:t>
        </w:r>
      </w:ins>
      <w:del w:id="800" w:author="Annabel" w:date="2019-03-17T16:11:00Z">
        <w:r w:rsidRPr="0040381D" w:rsidDel="0040381D">
          <w:rPr>
            <w:sz w:val="18"/>
            <w:szCs w:val="18"/>
          </w:rPr>
          <w:delText>.</w:delText>
        </w:r>
      </w:del>
      <w:del w:id="801" w:author="Annabel" w:date="2019-03-17T16:08:00Z">
        <w:r w:rsidRPr="0040381D" w:rsidDel="001F4863">
          <w:rPr>
            <w:sz w:val="18"/>
            <w:szCs w:val="18"/>
          </w:rPr>
          <w:delText xml:space="preserve">: Book title. </w:delText>
        </w:r>
      </w:del>
      <w:ins w:id="802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Envisioning</w:t>
      </w:r>
      <w:r w:rsidRPr="0040381D">
        <w:rPr>
          <w:sz w:val="18"/>
          <w:szCs w:val="18"/>
          <w:rPrChange w:id="803" w:author="Annabel" w:date="2019-03-17T16:07:00Z">
            <w:rPr>
              <w:spacing w:val="-15"/>
              <w:sz w:val="18"/>
            </w:rPr>
          </w:rPrChange>
        </w:rPr>
        <w:t xml:space="preserve"> </w:t>
      </w:r>
      <w:r w:rsidRPr="0040381D">
        <w:rPr>
          <w:sz w:val="18"/>
          <w:szCs w:val="18"/>
        </w:rPr>
        <w:t>information</w:t>
      </w:r>
      <w:ins w:id="804" w:author="Annabel" w:date="2019-03-17T16:25:00Z">
        <w:r w:rsidR="00C63FF4">
          <w:rPr>
            <w:sz w:val="18"/>
            <w:szCs w:val="18"/>
          </w:rPr>
          <w:t>.</w:t>
        </w:r>
      </w:ins>
    </w:p>
    <w:p w14:paraId="0EBB07D4" w14:textId="77777777" w:rsidR="0040381D" w:rsidRPr="0040381D" w:rsidRDefault="0040381D">
      <w:pPr>
        <w:tabs>
          <w:tab w:val="left" w:pos="1219"/>
        </w:tabs>
        <w:ind w:left="997" w:hangingChars="554" w:hanging="997"/>
        <w:rPr>
          <w:sz w:val="18"/>
          <w:szCs w:val="18"/>
        </w:rPr>
        <w:pPrChange w:id="805" w:author="Annabel" w:date="2019-03-17T16:07:00Z">
          <w:pPr>
            <w:pStyle w:val="a4"/>
            <w:numPr>
              <w:numId w:val="1"/>
            </w:numPr>
            <w:tabs>
              <w:tab w:val="left" w:pos="1219"/>
            </w:tabs>
            <w:spacing w:before="5" w:line="249" w:lineRule="auto"/>
            <w:ind w:right="1585"/>
          </w:pPr>
        </w:pPrChange>
      </w:pPr>
      <w:del w:id="806" w:author="Annabel" w:date="2019-03-17T16:08:00Z">
        <w:r w:rsidRPr="0040381D" w:rsidDel="001F4863">
          <w:rPr>
            <w:sz w:val="18"/>
            <w:szCs w:val="18"/>
            <w:rPrChange w:id="807" w:author="Annabel" w:date="2019-03-17T16:07:00Z">
              <w:rPr>
                <w:w w:val="95"/>
                <w:sz w:val="18"/>
              </w:rPr>
            </w:rPrChange>
          </w:rPr>
          <w:delText xml:space="preserve">Author, </w:delText>
        </w:r>
      </w:del>
      <w:ins w:id="808" w:author="Annabel" w:date="2019-03-17T16:11:00Z">
        <w:r w:rsidRPr="0040381D">
          <w:rPr>
            <w:sz w:val="18"/>
            <w:szCs w:val="18"/>
          </w:rPr>
          <w:t xml:space="preserve">Tufte, E. R. </w:t>
        </w:r>
      </w:ins>
      <w:del w:id="809" w:author="Annabel" w:date="2019-03-17T16:11:00Z">
        <w:r w:rsidRPr="0040381D" w:rsidDel="0040381D">
          <w:rPr>
            <w:sz w:val="18"/>
            <w:szCs w:val="18"/>
            <w:rPrChange w:id="810" w:author="Annabel" w:date="2019-03-17T16:07:00Z">
              <w:rPr>
                <w:w w:val="95"/>
                <w:sz w:val="18"/>
              </w:rPr>
            </w:rPrChange>
          </w:rPr>
          <w:delText>Edward R.Tufte.</w:delText>
        </w:r>
      </w:del>
      <w:del w:id="811" w:author="Annabel" w:date="2019-03-17T16:08:00Z">
        <w:r w:rsidRPr="0040381D" w:rsidDel="001F4863">
          <w:rPr>
            <w:sz w:val="18"/>
            <w:szCs w:val="18"/>
            <w:rPrChange w:id="812" w:author="Annabel" w:date="2019-03-17T16:07:00Z">
              <w:rPr>
                <w:w w:val="95"/>
                <w:sz w:val="18"/>
              </w:rPr>
            </w:rPrChange>
          </w:rPr>
          <w:delText xml:space="preserve">: Book title. </w:delText>
        </w:r>
      </w:del>
      <w:r w:rsidRPr="0040381D">
        <w:rPr>
          <w:sz w:val="18"/>
          <w:szCs w:val="18"/>
          <w:rPrChange w:id="813" w:author="Annabel" w:date="2019-03-17T16:07:00Z">
            <w:rPr>
              <w:w w:val="95"/>
              <w:sz w:val="18"/>
            </w:rPr>
          </w:rPrChange>
        </w:rPr>
        <w:t xml:space="preserve">The </w:t>
      </w:r>
      <w:r w:rsidRPr="0040381D">
        <w:rPr>
          <w:sz w:val="18"/>
          <w:szCs w:val="18"/>
        </w:rPr>
        <w:t>visual display of quantitative information</w:t>
      </w:r>
      <w:ins w:id="814" w:author="Annabel" w:date="2019-03-17T16:25:00Z">
        <w:r w:rsidR="00C63FF4">
          <w:rPr>
            <w:sz w:val="18"/>
            <w:szCs w:val="18"/>
          </w:rPr>
          <w:t>.</w:t>
        </w:r>
      </w:ins>
    </w:p>
    <w:p w14:paraId="3828157A" w14:textId="77777777" w:rsidR="0040381D" w:rsidRPr="0040381D" w:rsidRDefault="0040381D" w:rsidP="0040381D">
      <w:pPr>
        <w:tabs>
          <w:tab w:val="left" w:pos="1219"/>
        </w:tabs>
        <w:ind w:left="997" w:hangingChars="554" w:hanging="997"/>
        <w:rPr>
          <w:sz w:val="18"/>
          <w:szCs w:val="18"/>
        </w:rPr>
      </w:pPr>
      <w:del w:id="815" w:author="Annabel" w:date="2019-03-17T16:08:00Z">
        <w:r w:rsidRPr="0040381D" w:rsidDel="001F4863">
          <w:rPr>
            <w:sz w:val="18"/>
            <w:szCs w:val="18"/>
          </w:rPr>
          <w:delText xml:space="preserve">Author, </w:delText>
        </w:r>
      </w:del>
      <w:del w:id="816" w:author="Annabel" w:date="2019-03-17T16:09:00Z">
        <w:r w:rsidRPr="0040381D" w:rsidDel="001F4863">
          <w:rPr>
            <w:sz w:val="18"/>
            <w:szCs w:val="18"/>
          </w:rPr>
          <w:delText xml:space="preserve">Colin </w:delText>
        </w:r>
      </w:del>
      <w:r w:rsidRPr="0040381D">
        <w:rPr>
          <w:sz w:val="18"/>
          <w:szCs w:val="18"/>
          <w:rPrChange w:id="817" w:author="Annabel" w:date="2019-03-17T16:07:00Z">
            <w:rPr>
              <w:spacing w:val="-3"/>
              <w:sz w:val="18"/>
            </w:rPr>
          </w:rPrChange>
        </w:rPr>
        <w:t>Ware</w:t>
      </w:r>
      <w:ins w:id="818" w:author="Annabel" w:date="2019-03-17T16:09:00Z">
        <w:r w:rsidRPr="0040381D">
          <w:rPr>
            <w:sz w:val="18"/>
            <w:szCs w:val="18"/>
          </w:rPr>
          <w:t>, C</w:t>
        </w:r>
      </w:ins>
      <w:r w:rsidRPr="0040381D">
        <w:rPr>
          <w:sz w:val="18"/>
          <w:szCs w:val="18"/>
          <w:rPrChange w:id="819" w:author="Annabel" w:date="2019-03-17T16:07:00Z">
            <w:rPr>
              <w:spacing w:val="-3"/>
              <w:sz w:val="18"/>
            </w:rPr>
          </w:rPrChange>
        </w:rPr>
        <w:t>.</w:t>
      </w:r>
      <w:del w:id="820" w:author="Annabel" w:date="2019-03-17T16:08:00Z">
        <w:r w:rsidRPr="0040381D" w:rsidDel="001F4863">
          <w:rPr>
            <w:sz w:val="18"/>
            <w:szCs w:val="18"/>
            <w:rPrChange w:id="821" w:author="Annabel" w:date="2019-03-17T16:07:00Z">
              <w:rPr>
                <w:spacing w:val="-3"/>
                <w:sz w:val="18"/>
              </w:rPr>
            </w:rPrChange>
          </w:rPr>
          <w:delText xml:space="preserve">: </w:delText>
        </w:r>
        <w:r w:rsidRPr="0040381D" w:rsidDel="001F4863">
          <w:rPr>
            <w:sz w:val="18"/>
            <w:szCs w:val="18"/>
          </w:rPr>
          <w:delText xml:space="preserve">Book title. </w:delText>
        </w:r>
      </w:del>
      <w:ins w:id="822" w:author="Annabel" w:date="2019-03-17T16:08:00Z">
        <w:r w:rsidRPr="0040381D">
          <w:rPr>
            <w:sz w:val="18"/>
            <w:szCs w:val="18"/>
          </w:rPr>
          <w:t xml:space="preserve"> </w:t>
        </w:r>
      </w:ins>
      <w:r w:rsidRPr="0040381D">
        <w:rPr>
          <w:sz w:val="18"/>
          <w:szCs w:val="18"/>
        </w:rPr>
        <w:t>Visual thinking for design</w:t>
      </w:r>
      <w:ins w:id="823" w:author="Annabel" w:date="2019-03-17T16:09:00Z">
        <w:r w:rsidRPr="0040381D">
          <w:rPr>
            <w:sz w:val="18"/>
            <w:szCs w:val="18"/>
          </w:rPr>
          <w:t>.</w:t>
        </w:r>
      </w:ins>
    </w:p>
    <w:sectPr w:rsidR="0040381D" w:rsidRPr="0040381D">
      <w:pgSz w:w="12240" w:h="15840"/>
      <w:pgMar w:top="2040" w:right="1040" w:bottom="280" w:left="1720" w:header="1843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nabel" w:date="2019-03-17T17:02:00Z" w:initials="AA">
    <w:p w14:paraId="57201503" w14:textId="77777777" w:rsidR="0040381D" w:rsidRDefault="0040381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Thank you for the opportunity to assist you with this project.</w:t>
      </w:r>
    </w:p>
    <w:p w14:paraId="04D300F7" w14:textId="77777777" w:rsidR="0040381D" w:rsidRDefault="0040381D">
      <w:pPr>
        <w:pStyle w:val="a6"/>
      </w:pPr>
    </w:p>
    <w:p w14:paraId="2DD8B449" w14:textId="77777777" w:rsidR="0040381D" w:rsidRDefault="0040381D">
      <w:pPr>
        <w:pStyle w:val="a6"/>
      </w:pPr>
      <w:r>
        <w:t xml:space="preserve">Overall, the document was well written and clear. However, I worked on improving the writing by eliminating any errors in grammar, spelling, and punctuation and by refining word choice and sentence structure. </w:t>
      </w:r>
    </w:p>
    <w:p w14:paraId="6D8922F8" w14:textId="77777777" w:rsidR="0040381D" w:rsidRDefault="0040381D">
      <w:pPr>
        <w:pStyle w:val="a6"/>
      </w:pPr>
    </w:p>
    <w:p w14:paraId="410F64C0" w14:textId="77777777" w:rsidR="0040381D" w:rsidRDefault="0040381D">
      <w:pPr>
        <w:pStyle w:val="a6"/>
      </w:pPr>
      <w:r>
        <w:t>Please feel free to request me by name (Annabel) should you require an editor in future.</w:t>
      </w:r>
    </w:p>
    <w:p w14:paraId="0698FFE2" w14:textId="77777777" w:rsidR="0040381D" w:rsidRDefault="0040381D">
      <w:pPr>
        <w:pStyle w:val="a6"/>
      </w:pPr>
    </w:p>
    <w:p w14:paraId="369D2452" w14:textId="77777777" w:rsidR="0040381D" w:rsidRDefault="0040381D">
      <w:pPr>
        <w:pStyle w:val="a6"/>
      </w:pPr>
      <w:r>
        <w:t>Thank you for using EssayReview.co.kr.</w:t>
      </w:r>
    </w:p>
  </w:comment>
  <w:comment w:id="2" w:author="Annabel" w:date="2019-03-17T17:02:00Z" w:initials="AA">
    <w:p w14:paraId="45871F80" w14:textId="77777777" w:rsidR="006F7A9B" w:rsidRDefault="006F7A9B">
      <w:pPr>
        <w:pStyle w:val="a6"/>
      </w:pPr>
      <w:r>
        <w:t>This seems more accurate</w:t>
      </w:r>
    </w:p>
    <w:p w14:paraId="6BD056CD" w14:textId="77777777" w:rsidR="006F7A9B" w:rsidRDefault="006F7A9B">
      <w:pPr>
        <w:pStyle w:val="a6"/>
      </w:pPr>
    </w:p>
    <w:p w14:paraId="329EE67E" w14:textId="77777777" w:rsidR="00C63FF4" w:rsidRDefault="00C63FF4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As intended?</w:t>
      </w:r>
    </w:p>
  </w:comment>
  <w:comment w:id="24" w:author="Annabel" w:date="2019-03-17T17:02:00Z" w:initials="AA">
    <w:p w14:paraId="14FD3888" w14:textId="77777777" w:rsidR="00C63FF4" w:rsidRDefault="00C63FF4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Deleted - as intended?</w:t>
      </w:r>
    </w:p>
  </w:comment>
  <w:comment w:id="29" w:author="Annabel" w:date="2019-03-17T17:02:00Z" w:initials="AA">
    <w:p w14:paraId="516E7B31" w14:textId="77777777" w:rsidR="00C63FF4" w:rsidRDefault="00C63FF4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69" w:author="Annabel" w:date="2019-03-17T17:02:00Z" w:initials="AA">
    <w:p w14:paraId="1678F313" w14:textId="77777777" w:rsidR="006F7A9B" w:rsidRDefault="006F7A9B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75" w:author="Annabel" w:date="2019-03-17T17:02:00Z" w:initials="AA">
    <w:p w14:paraId="3911E570" w14:textId="77777777" w:rsidR="0040381D" w:rsidRDefault="0040381D">
      <w:pPr>
        <w:pStyle w:val="a6"/>
      </w:pPr>
      <w:r>
        <w:rPr>
          <w:rStyle w:val="a5"/>
        </w:rPr>
        <w:annotationRef/>
      </w:r>
      <w:r>
        <w:t xml:space="preserve">One word </w:t>
      </w:r>
    </w:p>
  </w:comment>
  <w:comment w:id="81" w:author="Annabel" w:date="2019-03-17T17:02:00Z" w:initials="AA">
    <w:p w14:paraId="7E9BC2BD" w14:textId="77777777" w:rsidR="006F7A9B" w:rsidRDefault="006F7A9B">
      <w:pPr>
        <w:pStyle w:val="a6"/>
      </w:pPr>
      <w:r>
        <w:rPr>
          <w:rStyle w:val="a5"/>
        </w:rPr>
        <w:annotationRef/>
      </w:r>
      <w:r>
        <w:t xml:space="preserve">Be sure to provide in-text citations corresponding to references </w:t>
      </w:r>
    </w:p>
  </w:comment>
  <w:comment w:id="82" w:author="Annabel" w:date="2019-03-17T17:02:00Z" w:initials="AA">
    <w:p w14:paraId="388AD0AF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89" w:author="Annabel" w:date="2019-03-17T17:02:00Z" w:initials="AA">
    <w:p w14:paraId="4074A583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Maintain verb tense consistency</w:t>
      </w:r>
    </w:p>
  </w:comment>
  <w:comment w:id="93" w:author="Annabel" w:date="2019-03-17T17:02:00Z" w:initials="AA">
    <w:p w14:paraId="55FE678F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96" w:author="Annabel" w:date="2019-03-17T17:02:00Z" w:initials="AA">
    <w:p w14:paraId="1BD7B20B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Added - as intended?</w:t>
      </w:r>
    </w:p>
  </w:comment>
  <w:comment w:id="100" w:author="Annabel" w:date="2019-03-17T17:02:00Z" w:initials="AA">
    <w:p w14:paraId="3CD60259" w14:textId="77777777" w:rsidR="0040381D" w:rsidRDefault="0040381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Define all acronyms upon first mention </w:t>
      </w:r>
    </w:p>
  </w:comment>
  <w:comment w:id="101" w:author="Annabel" w:date="2019-03-17T17:02:00Z" w:initials="AA">
    <w:p w14:paraId="7924EC91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104" w:author="Annabel" w:date="2019-03-17T17:02:00Z" w:initials="AA">
    <w:p w14:paraId="18946785" w14:textId="77777777" w:rsidR="0040381D" w:rsidRDefault="0040381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Beware of singular/plural errors</w:t>
      </w:r>
    </w:p>
  </w:comment>
  <w:comment w:id="110" w:author="Annabel" w:date="2019-03-17T17:02:00Z" w:initials="AA">
    <w:p w14:paraId="10542213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114" w:author="Annabel" w:date="2019-03-17T17:02:00Z" w:initials="AA">
    <w:p w14:paraId="06ABF4B1" w14:textId="77777777" w:rsidR="0040381D" w:rsidRDefault="0040381D">
      <w:pPr>
        <w:pStyle w:val="a6"/>
      </w:pPr>
      <w:r>
        <w:rPr>
          <w:rStyle w:val="a5"/>
        </w:rPr>
        <w:annotationRef/>
      </w:r>
      <w:r>
        <w:t xml:space="preserve">Capitalized for consistency </w:t>
      </w:r>
    </w:p>
  </w:comment>
  <w:comment w:id="118" w:author="Annabel" w:date="2019-03-17T17:02:00Z" w:initials="AA">
    <w:p w14:paraId="0DD6F036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Beware of errors in article usage </w:t>
      </w:r>
    </w:p>
  </w:comment>
  <w:comment w:id="122" w:author="Annabel" w:date="2019-03-17T17:02:00Z" w:initials="AA">
    <w:p w14:paraId="09CA0D27" w14:textId="77777777" w:rsidR="0040381D" w:rsidRDefault="0040381D">
      <w:pPr>
        <w:pStyle w:val="a6"/>
      </w:pPr>
      <w:r>
        <w:rPr>
          <w:rStyle w:val="a5"/>
        </w:rPr>
        <w:annotationRef/>
      </w:r>
      <w:r>
        <w:t xml:space="preserve">Defined above </w:t>
      </w:r>
    </w:p>
  </w:comment>
  <w:comment w:id="136" w:author="Annabel" w:date="2019-03-17T17:02:00Z" w:initials="AA">
    <w:p w14:paraId="27675A3A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Changed meaning slightly here - As intended?</w:t>
      </w:r>
    </w:p>
  </w:comment>
  <w:comment w:id="143" w:author="Annabel" w:date="2019-03-17T17:02:00Z" w:initials="AA">
    <w:p w14:paraId="42FD1A5E" w14:textId="77777777" w:rsidR="0040381D" w:rsidRDefault="0040381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improve flow </w:t>
      </w:r>
    </w:p>
  </w:comment>
  <w:comment w:id="154" w:author="Annabel" w:date="2019-03-17T17:02:00Z" w:initials="AA">
    <w:p w14:paraId="02E963F1" w14:textId="77777777" w:rsidR="0040381D" w:rsidRDefault="0040381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Numbers under ten are typically spelled out </w:t>
      </w:r>
    </w:p>
  </w:comment>
  <w:comment w:id="158" w:author="Annabel" w:date="2019-03-17T17:02:00Z" w:initials="AA">
    <w:p w14:paraId="4EABB538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169" w:author="Annabel" w:date="2019-03-17T17:02:00Z" w:initials="AA">
    <w:p w14:paraId="2C5406AE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Use the </w:t>
      </w:r>
      <w:proofErr w:type="spellStart"/>
      <w:r>
        <w:t>en</w:t>
      </w:r>
      <w:proofErr w:type="spellEnd"/>
      <w:r>
        <w:t xml:space="preserve">-dash to indicate a numerical range or a relationship between two things </w:t>
      </w:r>
    </w:p>
  </w:comment>
  <w:comment w:id="173" w:author="Annabel" w:date="2019-03-17T17:02:00Z" w:initials="AA">
    <w:p w14:paraId="2E9109D1" w14:textId="77777777" w:rsidR="009519E1" w:rsidRDefault="009519E1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Beware of singular/plural errors</w:t>
      </w:r>
    </w:p>
  </w:comment>
  <w:comment w:id="181" w:author="Annabel" w:date="2019-03-17T17:02:00Z" w:initials="AA">
    <w:p w14:paraId="0D327125" w14:textId="77777777" w:rsidR="008257DD" w:rsidRDefault="008257D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improve flow </w:t>
      </w:r>
    </w:p>
  </w:comment>
  <w:comment w:id="192" w:author="Annabel" w:date="2019-03-17T17:02:00Z" w:initials="AA">
    <w:p w14:paraId="632B403A" w14:textId="77777777" w:rsidR="0040381D" w:rsidRDefault="0040381D">
      <w:pPr>
        <w:pStyle w:val="a6"/>
      </w:pPr>
      <w:r>
        <w:rPr>
          <w:rStyle w:val="a5"/>
        </w:rPr>
        <w:annotationRef/>
      </w:r>
      <w:r>
        <w:t xml:space="preserve">One word </w:t>
      </w:r>
    </w:p>
  </w:comment>
  <w:comment w:id="197" w:author="Annabel" w:date="2019-03-17T17:02:00Z" w:initials="AA">
    <w:p w14:paraId="0D4BDC39" w14:textId="77777777" w:rsidR="008257DD" w:rsidRDefault="008257D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Serial comma enforced as per US convention </w:t>
      </w:r>
    </w:p>
  </w:comment>
  <w:comment w:id="201" w:author="Annabel" w:date="2019-03-17T17:02:00Z" w:initials="AA">
    <w:p w14:paraId="324C2071" w14:textId="77777777" w:rsidR="006F7A9B" w:rsidRDefault="006F7A9B">
      <w:pPr>
        <w:pStyle w:val="a6"/>
      </w:pPr>
      <w:r>
        <w:rPr>
          <w:rStyle w:val="a5"/>
        </w:rPr>
        <w:annotationRef/>
      </w:r>
      <w:r>
        <w:t xml:space="preserve">Note that all figures should be numbered and labeled </w:t>
      </w:r>
    </w:p>
  </w:comment>
  <w:comment w:id="205" w:author="Annabel" w:date="2019-03-17T17:02:00Z" w:initials="AA">
    <w:p w14:paraId="2D856F8F" w14:textId="77777777" w:rsidR="008257DD" w:rsidRDefault="008257D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229" w:author="Annabel" w:date="2019-03-17T17:02:00Z" w:initials="AA">
    <w:p w14:paraId="731598FD" w14:textId="77777777" w:rsidR="008257DD" w:rsidRDefault="008257D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Beware of singular/plural errors</w:t>
      </w:r>
    </w:p>
  </w:comment>
  <w:comment w:id="237" w:author="Annabel" w:date="2019-03-17T17:02:00Z" w:initials="AA">
    <w:p w14:paraId="1E9B0C29" w14:textId="77777777" w:rsidR="008257DD" w:rsidRDefault="008257D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Beware of errors in subject-verb agreement </w:t>
      </w:r>
    </w:p>
  </w:comment>
  <w:comment w:id="253" w:author="Annabel" w:date="2019-03-17T17:02:00Z" w:initials="AA">
    <w:p w14:paraId="3D2E4A40" w14:textId="77777777" w:rsidR="006F7A9B" w:rsidRDefault="006F7A9B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While "so," "also," and "and" may be used to start sentences in informal writing, a replacement should be used for a more formal tone</w:t>
      </w:r>
    </w:p>
  </w:comment>
  <w:comment w:id="256" w:author="Annabel" w:date="2019-03-17T17:02:00Z" w:initials="AA">
    <w:p w14:paraId="33E34C6C" w14:textId="77777777" w:rsidR="006F7A9B" w:rsidRDefault="006F7A9B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260" w:author="Annabel" w:date="2019-03-17T17:02:00Z" w:initials="AA">
    <w:p w14:paraId="31F7968A" w14:textId="77777777" w:rsidR="0040381D" w:rsidRDefault="0040381D">
      <w:pPr>
        <w:pStyle w:val="a6"/>
      </w:pPr>
      <w:r>
        <w:rPr>
          <w:rStyle w:val="a5"/>
        </w:rPr>
        <w:annotationRef/>
      </w:r>
      <w:r>
        <w:t xml:space="preserve">Removed numbering and alphabetized as per APA guidelines </w:t>
      </w:r>
    </w:p>
    <w:p w14:paraId="0256F4AB" w14:textId="77777777" w:rsidR="006F7A9B" w:rsidRDefault="006F7A9B">
      <w:pPr>
        <w:pStyle w:val="a6"/>
      </w:pPr>
    </w:p>
    <w:p w14:paraId="5CF4F100" w14:textId="77777777" w:rsidR="006F7A9B" w:rsidRDefault="006F7A9B">
      <w:pPr>
        <w:pStyle w:val="a6"/>
      </w:pPr>
      <w:r>
        <w:t xml:space="preserve">Also note that a lot of necessary information is missing. </w:t>
      </w:r>
    </w:p>
    <w:p w14:paraId="3BCE85A3" w14:textId="77777777" w:rsidR="006F7A9B" w:rsidRDefault="006F7A9B">
      <w:pPr>
        <w:pStyle w:val="a6"/>
      </w:pPr>
    </w:p>
    <w:p w14:paraId="7CE999A0" w14:textId="77777777" w:rsidR="006F7A9B" w:rsidRDefault="006F7A9B">
      <w:pPr>
        <w:pStyle w:val="a6"/>
      </w:pPr>
      <w:r>
        <w:t>For example, the date should be included in brackets after the author’s name</w:t>
      </w:r>
    </w:p>
    <w:p w14:paraId="28B7800B" w14:textId="77777777" w:rsidR="006F7A9B" w:rsidRDefault="006F7A9B">
      <w:pPr>
        <w:pStyle w:val="a6"/>
      </w:pPr>
    </w:p>
    <w:p w14:paraId="22B7F5A6" w14:textId="77777777" w:rsidR="006F7A9B" w:rsidRDefault="006F7A9B">
      <w:pPr>
        <w:pStyle w:val="a6"/>
      </w:pPr>
      <w:r>
        <w:t xml:space="preserve">For references to books, you need to include the location and publisher info. </w:t>
      </w:r>
    </w:p>
    <w:p w14:paraId="06579802" w14:textId="77777777" w:rsidR="006F7A9B" w:rsidRDefault="006F7A9B">
      <w:pPr>
        <w:pStyle w:val="a6"/>
      </w:pPr>
    </w:p>
    <w:p w14:paraId="696F28C4" w14:textId="77777777" w:rsidR="006F7A9B" w:rsidRDefault="006F7A9B">
      <w:pPr>
        <w:pStyle w:val="a6"/>
      </w:pPr>
      <w:r>
        <w:t xml:space="preserve">For references to articles, you need to provide the journal title, volume number, issue number, and page range </w:t>
      </w:r>
    </w:p>
  </w:comment>
  <w:comment w:id="307" w:author="Annabel" w:date="2019-03-17T17:02:00Z" w:initials="AA">
    <w:p w14:paraId="687BCF34" w14:textId="77777777" w:rsidR="0040381D" w:rsidRDefault="0040381D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D2452" w15:done="0"/>
  <w15:commentEx w15:paraId="329EE67E" w15:done="0"/>
  <w15:commentEx w15:paraId="14FD3888" w15:done="0"/>
  <w15:commentEx w15:paraId="516E7B31" w15:done="0"/>
  <w15:commentEx w15:paraId="1678F313" w15:done="0"/>
  <w15:commentEx w15:paraId="3911E570" w15:done="0"/>
  <w15:commentEx w15:paraId="7E9BC2BD" w15:done="0"/>
  <w15:commentEx w15:paraId="388AD0AF" w15:done="0"/>
  <w15:commentEx w15:paraId="4074A583" w15:done="0"/>
  <w15:commentEx w15:paraId="55FE678F" w15:done="0"/>
  <w15:commentEx w15:paraId="1BD7B20B" w15:done="0"/>
  <w15:commentEx w15:paraId="3CD60259" w15:done="0"/>
  <w15:commentEx w15:paraId="7924EC91" w15:done="0"/>
  <w15:commentEx w15:paraId="18946785" w15:done="0"/>
  <w15:commentEx w15:paraId="10542213" w15:done="0"/>
  <w15:commentEx w15:paraId="06ABF4B1" w15:done="0"/>
  <w15:commentEx w15:paraId="0DD6F036" w15:done="0"/>
  <w15:commentEx w15:paraId="09CA0D27" w15:done="0"/>
  <w15:commentEx w15:paraId="27675A3A" w15:done="0"/>
  <w15:commentEx w15:paraId="42FD1A5E" w15:done="0"/>
  <w15:commentEx w15:paraId="02E963F1" w15:done="0"/>
  <w15:commentEx w15:paraId="4EABB538" w15:done="0"/>
  <w15:commentEx w15:paraId="2C5406AE" w15:done="0"/>
  <w15:commentEx w15:paraId="2E9109D1" w15:done="0"/>
  <w15:commentEx w15:paraId="0D327125" w15:done="0"/>
  <w15:commentEx w15:paraId="632B403A" w15:done="0"/>
  <w15:commentEx w15:paraId="0D4BDC39" w15:done="0"/>
  <w15:commentEx w15:paraId="324C2071" w15:done="0"/>
  <w15:commentEx w15:paraId="2D856F8F" w15:done="0"/>
  <w15:commentEx w15:paraId="731598FD" w15:done="0"/>
  <w15:commentEx w15:paraId="1E9B0C29" w15:done="0"/>
  <w15:commentEx w15:paraId="3D2E4A40" w15:done="0"/>
  <w15:commentEx w15:paraId="33E34C6C" w15:done="0"/>
  <w15:commentEx w15:paraId="696F28C4" w15:done="0"/>
  <w15:commentEx w15:paraId="687BCF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D2452" w16cid:durableId="2039E169"/>
  <w16cid:commentId w16cid:paraId="329EE67E" w16cid:durableId="2039E16A"/>
  <w16cid:commentId w16cid:paraId="14FD3888" w16cid:durableId="2039E16B"/>
  <w16cid:commentId w16cid:paraId="516E7B31" w16cid:durableId="2039E16C"/>
  <w16cid:commentId w16cid:paraId="1678F313" w16cid:durableId="2039E16D"/>
  <w16cid:commentId w16cid:paraId="3911E570" w16cid:durableId="2039E16E"/>
  <w16cid:commentId w16cid:paraId="7E9BC2BD" w16cid:durableId="2039E16F"/>
  <w16cid:commentId w16cid:paraId="388AD0AF" w16cid:durableId="2039E170"/>
  <w16cid:commentId w16cid:paraId="4074A583" w16cid:durableId="2039E171"/>
  <w16cid:commentId w16cid:paraId="55FE678F" w16cid:durableId="2039E172"/>
  <w16cid:commentId w16cid:paraId="1BD7B20B" w16cid:durableId="2039E173"/>
  <w16cid:commentId w16cid:paraId="3CD60259" w16cid:durableId="2039E174"/>
  <w16cid:commentId w16cid:paraId="7924EC91" w16cid:durableId="2039E175"/>
  <w16cid:commentId w16cid:paraId="18946785" w16cid:durableId="2039E176"/>
  <w16cid:commentId w16cid:paraId="10542213" w16cid:durableId="2039E177"/>
  <w16cid:commentId w16cid:paraId="06ABF4B1" w16cid:durableId="2039E178"/>
  <w16cid:commentId w16cid:paraId="0DD6F036" w16cid:durableId="2039E179"/>
  <w16cid:commentId w16cid:paraId="09CA0D27" w16cid:durableId="2039E17A"/>
  <w16cid:commentId w16cid:paraId="27675A3A" w16cid:durableId="2039E17B"/>
  <w16cid:commentId w16cid:paraId="42FD1A5E" w16cid:durableId="2039E17C"/>
  <w16cid:commentId w16cid:paraId="02E963F1" w16cid:durableId="2039E17D"/>
  <w16cid:commentId w16cid:paraId="4EABB538" w16cid:durableId="2039E17E"/>
  <w16cid:commentId w16cid:paraId="2C5406AE" w16cid:durableId="2039E17F"/>
  <w16cid:commentId w16cid:paraId="2E9109D1" w16cid:durableId="2039E180"/>
  <w16cid:commentId w16cid:paraId="0D327125" w16cid:durableId="2039E181"/>
  <w16cid:commentId w16cid:paraId="632B403A" w16cid:durableId="2039E182"/>
  <w16cid:commentId w16cid:paraId="0D4BDC39" w16cid:durableId="2039E183"/>
  <w16cid:commentId w16cid:paraId="324C2071" w16cid:durableId="2039E184"/>
  <w16cid:commentId w16cid:paraId="2D856F8F" w16cid:durableId="2039E185"/>
  <w16cid:commentId w16cid:paraId="731598FD" w16cid:durableId="2039E186"/>
  <w16cid:commentId w16cid:paraId="1E9B0C29" w16cid:durableId="2039E187"/>
  <w16cid:commentId w16cid:paraId="3D2E4A40" w16cid:durableId="2039E188"/>
  <w16cid:commentId w16cid:paraId="33E34C6C" w16cid:durableId="2039E189"/>
  <w16cid:commentId w16cid:paraId="696F28C4" w16cid:durableId="2039E18A"/>
  <w16cid:commentId w16cid:paraId="687BCF34" w16cid:durableId="2039E1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682DC" w14:textId="77777777" w:rsidR="00591873" w:rsidRDefault="00591873">
      <w:r>
        <w:separator/>
      </w:r>
    </w:p>
  </w:endnote>
  <w:endnote w:type="continuationSeparator" w:id="0">
    <w:p w14:paraId="07837F84" w14:textId="77777777" w:rsidR="00591873" w:rsidRDefault="0059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4D8BB" w14:textId="77777777" w:rsidR="00591873" w:rsidRDefault="00591873">
      <w:r>
        <w:separator/>
      </w:r>
    </w:p>
  </w:footnote>
  <w:footnote w:type="continuationSeparator" w:id="0">
    <w:p w14:paraId="72B5C28F" w14:textId="77777777" w:rsidR="00591873" w:rsidRDefault="0059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2F95B" w14:textId="77777777" w:rsidR="0040381D" w:rsidRDefault="0040381D">
    <w:pPr>
      <w:pStyle w:val="a3"/>
      <w:spacing w:line="14" w:lineRule="auto"/>
    </w:pP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E669A9" wp14:editId="54707201">
              <wp:simplePos x="0" y="0"/>
              <wp:positionH relativeFrom="page">
                <wp:posOffset>1685925</wp:posOffset>
              </wp:positionH>
              <wp:positionV relativeFrom="page">
                <wp:posOffset>1170305</wp:posOffset>
              </wp:positionV>
              <wp:extent cx="109220" cy="139700"/>
              <wp:effectExtent l="0" t="0" r="0" b="4445"/>
              <wp:wrapNone/>
              <wp:docPr id="8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EAF3F" w14:textId="77777777" w:rsidR="0040381D" w:rsidRDefault="0040381D">
                          <w:pPr>
                            <w:spacing w:line="196" w:lineRule="exact"/>
                            <w:ind w:left="40"/>
                            <w:rPr>
                              <w:rFonts w:ascii="Bookman Old Style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man Old Style"/>
                              <w:w w:val="82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7A9B">
                            <w:rPr>
                              <w:rFonts w:ascii="Bookman Old Style"/>
                              <w:noProof/>
                              <w:w w:val="82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69A9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32.75pt;margin-top:92.15pt;width:8.6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" filled="f" stroked="f">
              <v:textbox inset="0,0,0,0">
                <w:txbxContent>
                  <w:p w14:paraId="031EAF3F" w14:textId="77777777" w:rsidR="0040381D" w:rsidRDefault="0040381D">
                    <w:pPr>
                      <w:spacing w:line="196" w:lineRule="exact"/>
                      <w:ind w:left="40"/>
                      <w:rPr>
                        <w:rFonts w:ascii="Bookman Old Style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Bookman Old Style"/>
                        <w:w w:val="82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7A9B">
                      <w:rPr>
                        <w:rFonts w:ascii="Bookman Old Style"/>
                        <w:noProof/>
                        <w:w w:val="82"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D262A2" wp14:editId="3A1ECBA0">
              <wp:simplePos x="0" y="0"/>
              <wp:positionH relativeFrom="page">
                <wp:posOffset>2118360</wp:posOffset>
              </wp:positionH>
              <wp:positionV relativeFrom="page">
                <wp:posOffset>1170305</wp:posOffset>
              </wp:positionV>
              <wp:extent cx="840740" cy="139700"/>
              <wp:effectExtent l="3810" t="0" r="3175" b="4445"/>
              <wp:wrapNone/>
              <wp:docPr id="6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A597C" w14:textId="77777777" w:rsidR="0040381D" w:rsidRDefault="0040381D">
                          <w:pPr>
                            <w:spacing w:line="196" w:lineRule="exact"/>
                            <w:ind w:left="20"/>
                            <w:rPr>
                              <w:rFonts w:ascii="Bookman Old Style"/>
                              <w:sz w:val="18"/>
                            </w:rPr>
                          </w:pPr>
                          <w:r>
                            <w:rPr>
                              <w:rFonts w:ascii="Bookman Old Style"/>
                              <w:sz w:val="18"/>
                            </w:rPr>
                            <w:t>F.</w:t>
                          </w:r>
                          <w:r>
                            <w:rPr>
                              <w:rFonts w:ascii="Bookman Old Style"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z w:val="18"/>
                            </w:rPr>
                            <w:t>Author</w:t>
                          </w:r>
                          <w:r>
                            <w:rPr>
                              <w:rFonts w:ascii="Bookman Old Style"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z w:val="18"/>
                            </w:rPr>
                            <w:t>et</w:t>
                          </w:r>
                          <w:r>
                            <w:rPr>
                              <w:rFonts w:ascii="Bookman Old Style"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z w:val="18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262A2" id="Text Box 1026" o:spid="_x0000_s1027" type="#_x0000_t202" style="position:absolute;margin-left:166.8pt;margin-top:92.15pt;width:66.2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" filled="f" stroked="f">
              <v:textbox inset="0,0,0,0">
                <w:txbxContent>
                  <w:p w14:paraId="670A597C" w14:textId="77777777" w:rsidR="0040381D" w:rsidRDefault="0040381D">
                    <w:pPr>
                      <w:spacing w:line="196" w:lineRule="exact"/>
                      <w:ind w:left="20"/>
                      <w:rPr>
                        <w:rFonts w:ascii="Bookman Old Style"/>
                        <w:sz w:val="18"/>
                      </w:rPr>
                    </w:pPr>
                    <w:r>
                      <w:rPr>
                        <w:rFonts w:ascii="Bookman Old Style"/>
                        <w:sz w:val="18"/>
                      </w:rPr>
                      <w:t>F.</w:t>
                    </w:r>
                    <w:r>
                      <w:rPr>
                        <w:rFonts w:ascii="Bookman Old Style"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Bookman Old Style"/>
                        <w:sz w:val="18"/>
                      </w:rPr>
                      <w:t>Author</w:t>
                    </w:r>
                    <w:r>
                      <w:rPr>
                        <w:rFonts w:ascii="Bookman Old Style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Bookman Old Style"/>
                        <w:sz w:val="18"/>
                      </w:rPr>
                      <w:t>et</w:t>
                    </w:r>
                    <w:r>
                      <w:rPr>
                        <w:rFonts w:ascii="Bookman Old Style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Bookman Old Style"/>
                        <w:sz w:val="18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DA5E" w14:textId="77777777" w:rsidR="0040381D" w:rsidRDefault="0040381D">
    <w:pPr>
      <w:pStyle w:val="a3"/>
      <w:spacing w:line="14" w:lineRule="auto"/>
    </w:pP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A768CD2" wp14:editId="41052A02">
              <wp:simplePos x="0" y="0"/>
              <wp:positionH relativeFrom="page">
                <wp:posOffset>4495800</wp:posOffset>
              </wp:positionH>
              <wp:positionV relativeFrom="page">
                <wp:posOffset>1170305</wp:posOffset>
              </wp:positionV>
              <wp:extent cx="1200785" cy="139700"/>
              <wp:effectExtent l="0" t="0" r="0" b="4445"/>
              <wp:wrapNone/>
              <wp:docPr id="4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2561" w14:textId="77777777" w:rsidR="0040381D" w:rsidRDefault="0040381D">
                          <w:pPr>
                            <w:spacing w:line="196" w:lineRule="exact"/>
                            <w:ind w:left="20"/>
                            <w:rPr>
                              <w:rFonts w:ascii="Bookman Old Style"/>
                              <w:sz w:val="18"/>
                            </w:rPr>
                          </w:pPr>
                          <w:r>
                            <w:rPr>
                              <w:rFonts w:ascii="Bookman Old Style"/>
                              <w:spacing w:val="-4"/>
                              <w:sz w:val="18"/>
                            </w:rPr>
                            <w:t>Wars</w:t>
                          </w:r>
                          <w:r>
                            <w:rPr>
                              <w:rFonts w:ascii="Bookman Old Style"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man Old Style"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4"/>
                              <w:sz w:val="18"/>
                            </w:rPr>
                            <w:t>World</w:t>
                          </w:r>
                          <w:r>
                            <w:rPr>
                              <w:rFonts w:ascii="Bookman Old Style"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4"/>
                              <w:sz w:val="18"/>
                            </w:rPr>
                            <w:t>Trade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8CD2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8" type="#_x0000_t202" style="position:absolute;margin-left:354pt;margin-top:92.15pt;width:94.55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TEsw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" filled="f" stroked="f">
              <v:textbox inset="0,0,0,0">
                <w:txbxContent>
                  <w:p w14:paraId="126F2561" w14:textId="77777777" w:rsidR="0040381D" w:rsidRDefault="0040381D">
                    <w:pPr>
                      <w:spacing w:line="196" w:lineRule="exact"/>
                      <w:ind w:left="20"/>
                      <w:rPr>
                        <w:rFonts w:ascii="Bookman Old Style"/>
                        <w:sz w:val="18"/>
                      </w:rPr>
                    </w:pPr>
                    <w:r>
                      <w:rPr>
                        <w:rFonts w:ascii="Bookman Old Style"/>
                        <w:spacing w:val="-4"/>
                        <w:sz w:val="18"/>
                      </w:rPr>
                      <w:t>Wars</w:t>
                    </w:r>
                    <w:r>
                      <w:rPr>
                        <w:rFonts w:ascii="Bookman Old Style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Bookman Old Style"/>
                        <w:sz w:val="18"/>
                      </w:rPr>
                      <w:t>and</w:t>
                    </w:r>
                    <w:r>
                      <w:rPr>
                        <w:rFonts w:ascii="Bookman Old Style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Bookman Old Style"/>
                        <w:spacing w:val="-4"/>
                        <w:sz w:val="18"/>
                      </w:rPr>
                      <w:t>World</w:t>
                    </w:r>
                    <w:r>
                      <w:rPr>
                        <w:rFonts w:ascii="Bookman Old Style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Bookman Old Style"/>
                        <w:spacing w:val="-4"/>
                        <w:sz w:val="18"/>
                      </w:rPr>
                      <w:t>Trade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2960C5" wp14:editId="147261CD">
              <wp:simplePos x="0" y="0"/>
              <wp:positionH relativeFrom="page">
                <wp:posOffset>6019800</wp:posOffset>
              </wp:positionH>
              <wp:positionV relativeFrom="page">
                <wp:posOffset>1170305</wp:posOffset>
              </wp:positionV>
              <wp:extent cx="109220" cy="139700"/>
              <wp:effectExtent l="0" t="0" r="0" b="4445"/>
              <wp:wrapNone/>
              <wp:docPr id="2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93334" w14:textId="77777777" w:rsidR="0040381D" w:rsidRDefault="0040381D">
                          <w:pPr>
                            <w:spacing w:line="196" w:lineRule="exact"/>
                            <w:ind w:left="40"/>
                            <w:rPr>
                              <w:rFonts w:ascii="Bookman Old Style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man Old Style"/>
                              <w:w w:val="82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7A9B">
                            <w:rPr>
                              <w:rFonts w:ascii="Bookman Old Style"/>
                              <w:noProof/>
                              <w:w w:val="82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960C5" id="Text Box 1028" o:spid="_x0000_s1029" type="#_x0000_t202" style="position:absolute;margin-left:474pt;margin-top:92.15pt;width:8.6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" filled="f" stroked="f">
              <v:textbox inset="0,0,0,0">
                <w:txbxContent>
                  <w:p w14:paraId="24A93334" w14:textId="77777777" w:rsidR="0040381D" w:rsidRDefault="0040381D">
                    <w:pPr>
                      <w:spacing w:line="196" w:lineRule="exact"/>
                      <w:ind w:left="40"/>
                      <w:rPr>
                        <w:rFonts w:ascii="Bookman Old Style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Bookman Old Style"/>
                        <w:w w:val="82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7A9B">
                      <w:rPr>
                        <w:rFonts w:ascii="Bookman Old Style"/>
                        <w:noProof/>
                        <w:w w:val="82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DA9"/>
    <w:multiLevelType w:val="hybridMultilevel"/>
    <w:tmpl w:val="0BB813F2"/>
    <w:lvl w:ilvl="0" w:tplc="3F18F358">
      <w:start w:val="1"/>
      <w:numFmt w:val="decimal"/>
      <w:lvlText w:val="%1."/>
      <w:lvlJc w:val="left"/>
      <w:pPr>
        <w:ind w:left="1218" w:hanging="243"/>
        <w:jc w:val="left"/>
      </w:pPr>
      <w:rPr>
        <w:rFonts w:ascii="Bookman Old Style" w:eastAsia="Bookman Old Style" w:hAnsi="Bookman Old Style" w:cs="Bookman Old Style" w:hint="default"/>
        <w:w w:val="84"/>
        <w:sz w:val="18"/>
        <w:szCs w:val="18"/>
      </w:rPr>
    </w:lvl>
    <w:lvl w:ilvl="1" w:tplc="18A0102A">
      <w:numFmt w:val="bullet"/>
      <w:lvlText w:val="•"/>
      <w:lvlJc w:val="left"/>
      <w:pPr>
        <w:ind w:left="2046" w:hanging="243"/>
      </w:pPr>
      <w:rPr>
        <w:rFonts w:hint="default"/>
      </w:rPr>
    </w:lvl>
    <w:lvl w:ilvl="2" w:tplc="8FA4038A">
      <w:numFmt w:val="bullet"/>
      <w:lvlText w:val="•"/>
      <w:lvlJc w:val="left"/>
      <w:pPr>
        <w:ind w:left="2872" w:hanging="243"/>
      </w:pPr>
      <w:rPr>
        <w:rFonts w:hint="default"/>
      </w:rPr>
    </w:lvl>
    <w:lvl w:ilvl="3" w:tplc="48A67F24">
      <w:numFmt w:val="bullet"/>
      <w:lvlText w:val="•"/>
      <w:lvlJc w:val="left"/>
      <w:pPr>
        <w:ind w:left="3698" w:hanging="243"/>
      </w:pPr>
      <w:rPr>
        <w:rFonts w:hint="default"/>
      </w:rPr>
    </w:lvl>
    <w:lvl w:ilvl="4" w:tplc="EF94A97E">
      <w:numFmt w:val="bullet"/>
      <w:lvlText w:val="•"/>
      <w:lvlJc w:val="left"/>
      <w:pPr>
        <w:ind w:left="4524" w:hanging="243"/>
      </w:pPr>
      <w:rPr>
        <w:rFonts w:hint="default"/>
      </w:rPr>
    </w:lvl>
    <w:lvl w:ilvl="5" w:tplc="E1D2B17C">
      <w:numFmt w:val="bullet"/>
      <w:lvlText w:val="•"/>
      <w:lvlJc w:val="left"/>
      <w:pPr>
        <w:ind w:left="5350" w:hanging="243"/>
      </w:pPr>
      <w:rPr>
        <w:rFonts w:hint="default"/>
      </w:rPr>
    </w:lvl>
    <w:lvl w:ilvl="6" w:tplc="6112498C">
      <w:numFmt w:val="bullet"/>
      <w:lvlText w:val="•"/>
      <w:lvlJc w:val="left"/>
      <w:pPr>
        <w:ind w:left="6176" w:hanging="243"/>
      </w:pPr>
      <w:rPr>
        <w:rFonts w:hint="default"/>
      </w:rPr>
    </w:lvl>
    <w:lvl w:ilvl="7" w:tplc="D1F2AEA6">
      <w:numFmt w:val="bullet"/>
      <w:lvlText w:val="•"/>
      <w:lvlJc w:val="left"/>
      <w:pPr>
        <w:ind w:left="7002" w:hanging="243"/>
      </w:pPr>
      <w:rPr>
        <w:rFonts w:hint="default"/>
      </w:rPr>
    </w:lvl>
    <w:lvl w:ilvl="8" w:tplc="AB3CAF3A">
      <w:numFmt w:val="bullet"/>
      <w:lvlText w:val="•"/>
      <w:lvlJc w:val="left"/>
      <w:pPr>
        <w:ind w:left="7828" w:hanging="243"/>
      </w:pPr>
      <w:rPr>
        <w:rFonts w:hint="default"/>
      </w:rPr>
    </w:lvl>
  </w:abstractNum>
  <w:abstractNum w:abstractNumId="1" w15:restartNumberingAfterBreak="0">
    <w:nsid w:val="799C1D2D"/>
    <w:multiLevelType w:val="multilevel"/>
    <w:tmpl w:val="D7383C04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ascii="Georgia" w:eastAsia="Georgia" w:hAnsi="Georgia" w:cs="Georgia" w:hint="default"/>
        <w:b/>
        <w:bCs/>
        <w:w w:val="101"/>
        <w:sz w:val="20"/>
        <w:szCs w:val="20"/>
      </w:rPr>
    </w:lvl>
    <w:lvl w:ilvl="2">
      <w:numFmt w:val="bullet"/>
      <w:lvlText w:val="•"/>
      <w:lvlJc w:val="left"/>
      <w:pPr>
        <w:ind w:left="2386" w:hanging="522"/>
      </w:pPr>
      <w:rPr>
        <w:rFonts w:hint="default"/>
      </w:rPr>
    </w:lvl>
    <w:lvl w:ilvl="3">
      <w:numFmt w:val="bullet"/>
      <w:lvlText w:val="•"/>
      <w:lvlJc w:val="left"/>
      <w:pPr>
        <w:ind w:left="3273" w:hanging="522"/>
      </w:pPr>
      <w:rPr>
        <w:rFonts w:hint="default"/>
      </w:rPr>
    </w:lvl>
    <w:lvl w:ilvl="4">
      <w:numFmt w:val="bullet"/>
      <w:lvlText w:val="•"/>
      <w:lvlJc w:val="left"/>
      <w:pPr>
        <w:ind w:left="4160" w:hanging="522"/>
      </w:pPr>
      <w:rPr>
        <w:rFonts w:hint="default"/>
      </w:rPr>
    </w:lvl>
    <w:lvl w:ilvl="5">
      <w:numFmt w:val="bullet"/>
      <w:lvlText w:val="•"/>
      <w:lvlJc w:val="left"/>
      <w:pPr>
        <w:ind w:left="5046" w:hanging="522"/>
      </w:pPr>
      <w:rPr>
        <w:rFonts w:hint="default"/>
      </w:rPr>
    </w:lvl>
    <w:lvl w:ilvl="6">
      <w:numFmt w:val="bullet"/>
      <w:lvlText w:val="•"/>
      <w:lvlJc w:val="left"/>
      <w:pPr>
        <w:ind w:left="5933" w:hanging="522"/>
      </w:pPr>
      <w:rPr>
        <w:rFonts w:hint="default"/>
      </w:rPr>
    </w:lvl>
    <w:lvl w:ilvl="7">
      <w:numFmt w:val="bullet"/>
      <w:lvlText w:val="•"/>
      <w:lvlJc w:val="left"/>
      <w:pPr>
        <w:ind w:left="6820" w:hanging="522"/>
      </w:pPr>
      <w:rPr>
        <w:rFonts w:hint="default"/>
      </w:rPr>
    </w:lvl>
    <w:lvl w:ilvl="8">
      <w:numFmt w:val="bullet"/>
      <w:lvlText w:val="•"/>
      <w:lvlJc w:val="left"/>
      <w:pPr>
        <w:ind w:left="7706" w:hanging="52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44"/>
    <w:rsid w:val="00085C15"/>
    <w:rsid w:val="000B6A07"/>
    <w:rsid w:val="00145744"/>
    <w:rsid w:val="001F4863"/>
    <w:rsid w:val="002C5F3C"/>
    <w:rsid w:val="0031762C"/>
    <w:rsid w:val="00402C27"/>
    <w:rsid w:val="0040381D"/>
    <w:rsid w:val="00591873"/>
    <w:rsid w:val="006F7A9B"/>
    <w:rsid w:val="008257DD"/>
    <w:rsid w:val="00873BD1"/>
    <w:rsid w:val="009519E1"/>
    <w:rsid w:val="00BE48EF"/>
    <w:rsid w:val="00C63FF4"/>
    <w:rsid w:val="00CD7A12"/>
    <w:rsid w:val="00F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D36A"/>
  <w15:docId w15:val="{059F0E39-7D67-4579-B283-1ED8A6AD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entury" w:eastAsia="Century" w:hAnsi="Century" w:cs="Century"/>
    </w:rPr>
  </w:style>
  <w:style w:type="paragraph" w:styleId="1">
    <w:name w:val="heading 1"/>
    <w:basedOn w:val="a"/>
    <w:uiPriority w:val="9"/>
    <w:qFormat/>
    <w:pPr>
      <w:ind w:left="1378" w:hanging="403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497" w:hanging="522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218" w:hanging="243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1F4863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1F4863"/>
    <w:rPr>
      <w:sz w:val="20"/>
      <w:szCs w:val="20"/>
    </w:rPr>
  </w:style>
  <w:style w:type="character" w:customStyle="1" w:styleId="Char">
    <w:name w:val="메모 텍스트 Char"/>
    <w:basedOn w:val="a0"/>
    <w:link w:val="a6"/>
    <w:uiPriority w:val="99"/>
    <w:semiHidden/>
    <w:rsid w:val="001F4863"/>
    <w:rPr>
      <w:rFonts w:ascii="Century" w:eastAsia="Century" w:hAnsi="Century" w:cs="Century"/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F486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1F4863"/>
    <w:rPr>
      <w:rFonts w:ascii="Century" w:eastAsia="Century" w:hAnsi="Century" w:cs="Century"/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F486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1F4863"/>
    <w:rPr>
      <w:rFonts w:ascii="Tahoma" w:eastAsia="Century" w:hAnsi="Tahoma" w:cs="Tahoma"/>
      <w:sz w:val="16"/>
      <w:szCs w:val="16"/>
    </w:rPr>
  </w:style>
  <w:style w:type="paragraph" w:styleId="a9">
    <w:name w:val="Revision"/>
    <w:hidden/>
    <w:uiPriority w:val="99"/>
    <w:semiHidden/>
    <w:rsid w:val="001F4863"/>
    <w:pPr>
      <w:widowControl/>
      <w:autoSpaceDE/>
      <w:autoSpaceDN/>
    </w:pPr>
    <w:rPr>
      <w:rFonts w:ascii="Century" w:eastAsia="Century" w:hAnsi="Century" w:cs="Century"/>
    </w:rPr>
  </w:style>
  <w:style w:type="character" w:styleId="aa">
    <w:name w:val="Emphasis"/>
    <w:basedOn w:val="a0"/>
    <w:uiPriority w:val="20"/>
    <w:qFormat/>
    <w:rsid w:val="001F4863"/>
    <w:rPr>
      <w:i/>
      <w:iCs/>
    </w:rPr>
  </w:style>
  <w:style w:type="paragraph" w:styleId="ab">
    <w:name w:val="header"/>
    <w:basedOn w:val="a"/>
    <w:link w:val="Char2"/>
    <w:uiPriority w:val="99"/>
    <w:unhideWhenUsed/>
    <w:rsid w:val="00C63FF4"/>
    <w:pPr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b"/>
    <w:uiPriority w:val="99"/>
    <w:rsid w:val="00C63FF4"/>
    <w:rPr>
      <w:rFonts w:ascii="Century" w:eastAsia="Century" w:hAnsi="Century" w:cs="Century"/>
    </w:rPr>
  </w:style>
  <w:style w:type="paragraph" w:styleId="ac">
    <w:name w:val="footer"/>
    <w:basedOn w:val="a"/>
    <w:link w:val="Char3"/>
    <w:uiPriority w:val="99"/>
    <w:unhideWhenUsed/>
    <w:rsid w:val="00C63FF4"/>
    <w:pPr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c"/>
    <w:uiPriority w:val="99"/>
    <w:rsid w:val="00C63FF4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usc.edu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comments" Target="comments.xml"/><Relationship Id="rId12" Type="http://schemas.openxmlformats.org/officeDocument/2006/relationships/hyperlink" Target="mailto:deleawe@usc.edu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elagala@usc.edu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8.png"/><Relationship Id="rId10" Type="http://schemas.openxmlformats.org/officeDocument/2006/relationships/hyperlink" Target="mailto:choi797@usc.edu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1770</Words>
  <Characters>10091</Characters>
  <Application>Microsoft Office Word</Application>
  <DocSecurity>0</DocSecurity>
  <Lines>84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Astbury</dc:creator>
  <cp:lastModifiedBy>최 현준</cp:lastModifiedBy>
  <cp:revision>2</cp:revision>
  <dcterms:created xsi:type="dcterms:W3CDTF">2019-03-18T00:25:00Z</dcterms:created>
  <dcterms:modified xsi:type="dcterms:W3CDTF">2019-03-18T00:25:00Z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TeX</vt:lpwstr>
  </property>
  <property fmtid="{D5CDD505-2E9C-101B-9397-08002B2CF9AE}" pid="4" name="LastSaved">
    <vt:filetime>2019-01-26T00:00:00Z</vt:filetime>
  </property>
</Properties>
</file>